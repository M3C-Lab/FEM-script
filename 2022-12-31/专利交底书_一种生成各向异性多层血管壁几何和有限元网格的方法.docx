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8EA40D" w14:textId="05E711B3" w:rsidR="00FA7B4D" w:rsidRPr="00B30233" w:rsidRDefault="00B47AA1" w:rsidP="00B30233">
      <w:pPr>
        <w:jc w:val="center"/>
        <w:rPr>
          <w:rFonts w:ascii="宋体" w:eastAsia="宋体" w:hAnsi="宋体"/>
          <w:b/>
          <w:bCs/>
          <w:sz w:val="24"/>
        </w:rPr>
      </w:pPr>
      <w:r w:rsidRPr="00B30233">
        <w:rPr>
          <w:rFonts w:ascii="宋体" w:eastAsia="宋体" w:hAnsi="宋体" w:hint="eastAsia"/>
          <w:b/>
          <w:bCs/>
          <w:sz w:val="24"/>
        </w:rPr>
        <w:t>一种生成各向异性多层血管壁几何和有限元网格的方法</w:t>
      </w:r>
    </w:p>
    <w:p w14:paraId="0C9EB48E" w14:textId="3F816BBA" w:rsidR="00B47AA1" w:rsidRDefault="00B47AA1">
      <w:pPr>
        <w:rPr>
          <w:rFonts w:ascii="宋体" w:eastAsia="宋体" w:hAnsi="宋体"/>
        </w:rPr>
      </w:pPr>
    </w:p>
    <w:p w14:paraId="630E84A0" w14:textId="66EA646B" w:rsidR="00B47AA1" w:rsidRPr="00B30233" w:rsidRDefault="00B47AA1" w:rsidP="00B30233">
      <w:pPr>
        <w:spacing w:line="276" w:lineRule="auto"/>
        <w:rPr>
          <w:rFonts w:ascii="宋体" w:eastAsia="宋体" w:hAnsi="宋体"/>
          <w:szCs w:val="21"/>
        </w:rPr>
      </w:pPr>
      <w:r w:rsidRPr="00B30233">
        <w:rPr>
          <w:rFonts w:ascii="宋体" w:eastAsia="宋体" w:hAnsi="宋体" w:hint="eastAsia"/>
          <w:szCs w:val="21"/>
        </w:rPr>
        <w:t>技术领域</w:t>
      </w:r>
    </w:p>
    <w:p w14:paraId="491B4865" w14:textId="0D27E54A" w:rsidR="00310741" w:rsidRPr="00B30233" w:rsidRDefault="00310741" w:rsidP="00B30233">
      <w:pPr>
        <w:pStyle w:val="a3"/>
        <w:numPr>
          <w:ilvl w:val="0"/>
          <w:numId w:val="5"/>
        </w:numPr>
        <w:spacing w:line="276" w:lineRule="auto"/>
        <w:ind w:firstLineChars="0"/>
        <w:rPr>
          <w:rFonts w:ascii="宋体" w:eastAsia="宋体" w:hAnsi="宋体"/>
          <w:szCs w:val="21"/>
        </w:rPr>
      </w:pPr>
      <w:r w:rsidRPr="00B30233">
        <w:rPr>
          <w:rFonts w:ascii="宋体" w:eastAsia="宋体" w:hAnsi="宋体" w:hint="eastAsia"/>
          <w:szCs w:val="21"/>
        </w:rPr>
        <w:t>目前，在医学</w:t>
      </w:r>
      <w:ins w:id="0" w:author="liuju86@hotmail.com" w:date="2022-12-22T12:35:00Z">
        <w:r w:rsidR="00EC0644">
          <w:rPr>
            <w:rFonts w:ascii="宋体" w:eastAsia="宋体" w:hAnsi="宋体" w:hint="eastAsia"/>
            <w:szCs w:val="21"/>
          </w:rPr>
          <w:t>影</w:t>
        </w:r>
      </w:ins>
      <w:del w:id="1" w:author="liuju86@hotmail.com" w:date="2022-12-22T12:35:00Z">
        <w:r w:rsidRPr="00B30233" w:rsidDel="00EC0644">
          <w:rPr>
            <w:rFonts w:ascii="宋体" w:eastAsia="宋体" w:hAnsi="宋体" w:hint="eastAsia"/>
            <w:szCs w:val="21"/>
          </w:rPr>
          <w:delText>图</w:delText>
        </w:r>
      </w:del>
      <w:r w:rsidRPr="00B30233">
        <w:rPr>
          <w:rFonts w:ascii="宋体" w:eastAsia="宋体" w:hAnsi="宋体" w:hint="eastAsia"/>
          <w:szCs w:val="21"/>
        </w:rPr>
        <w:t>像中识别血管管腔主要有以下几种方法：</w:t>
      </w:r>
    </w:p>
    <w:p w14:paraId="241E9F8B" w14:textId="4436EA61" w:rsidR="00310741" w:rsidRPr="00B30233" w:rsidDel="005408F3" w:rsidRDefault="00310741" w:rsidP="00B30233">
      <w:pPr>
        <w:pStyle w:val="a3"/>
        <w:spacing w:line="276" w:lineRule="auto"/>
        <w:ind w:left="360" w:firstLineChars="0" w:firstLine="0"/>
        <w:rPr>
          <w:del w:id="2" w:author="liuju86@hotmail.com" w:date="2022-12-22T12:50:00Z"/>
          <w:rFonts w:ascii="宋体" w:eastAsia="宋体" w:hAnsi="宋体"/>
          <w:szCs w:val="21"/>
        </w:rPr>
      </w:pPr>
      <w:del w:id="3" w:author="liuju86@hotmail.com" w:date="2022-12-22T12:50:00Z">
        <w:r w:rsidRPr="00B30233" w:rsidDel="005408F3">
          <w:rPr>
            <w:rFonts w:ascii="宋体" w:eastAsia="宋体" w:hAnsi="宋体"/>
            <w:szCs w:val="21"/>
          </w:rPr>
          <w:delText>彩色多普勒超声检查（Color Doppler Ultrasound）</w:delText>
        </w:r>
      </w:del>
      <w:del w:id="4" w:author="liuju86@hotmail.com" w:date="2022-12-22T12:36:00Z">
        <w:r w:rsidRPr="00B30233" w:rsidDel="00EC0644">
          <w:rPr>
            <w:rFonts w:ascii="宋体" w:eastAsia="宋体" w:hAnsi="宋体"/>
            <w:szCs w:val="21"/>
          </w:rPr>
          <w:delText>：这种</w:delText>
        </w:r>
      </w:del>
      <w:del w:id="5" w:author="liuju86@hotmail.com" w:date="2022-12-22T12:50:00Z">
        <w:r w:rsidRPr="00B30233" w:rsidDel="005408F3">
          <w:rPr>
            <w:rFonts w:ascii="宋体" w:eastAsia="宋体" w:hAnsi="宋体"/>
            <w:szCs w:val="21"/>
          </w:rPr>
          <w:delText>方法可以检测到血液在血管中流动时造成的声音，并通过彩色图像显示出血管管腔。</w:delText>
        </w:r>
      </w:del>
    </w:p>
    <w:p w14:paraId="0A8CF07A" w14:textId="170E1B37" w:rsidR="00310741" w:rsidRPr="00B30233" w:rsidDel="005408F3" w:rsidRDefault="00310741" w:rsidP="00B30233">
      <w:pPr>
        <w:pStyle w:val="a3"/>
        <w:spacing w:line="276" w:lineRule="auto"/>
        <w:ind w:left="360" w:firstLineChars="0" w:firstLine="0"/>
        <w:rPr>
          <w:del w:id="6" w:author="liuju86@hotmail.com" w:date="2022-12-22T12:50:00Z"/>
          <w:rFonts w:ascii="宋体" w:eastAsia="宋体" w:hAnsi="宋体"/>
          <w:szCs w:val="21"/>
        </w:rPr>
      </w:pPr>
      <w:del w:id="7" w:author="liuju86@hotmail.com" w:date="2022-12-22T12:50:00Z">
        <w:r w:rsidRPr="00B30233" w:rsidDel="005408F3">
          <w:rPr>
            <w:rFonts w:ascii="宋体" w:eastAsia="宋体" w:hAnsi="宋体"/>
            <w:szCs w:val="21"/>
          </w:rPr>
          <w:delText>光学相干断层扫描（Optical Coherence Tomography）</w:delText>
        </w:r>
      </w:del>
      <w:del w:id="8" w:author="liuju86@hotmail.com" w:date="2022-12-22T12:38:00Z">
        <w:r w:rsidRPr="00B30233" w:rsidDel="00EC0644">
          <w:rPr>
            <w:rFonts w:ascii="宋体" w:eastAsia="宋体" w:hAnsi="宋体"/>
            <w:szCs w:val="21"/>
          </w:rPr>
          <w:delText>：</w:delText>
        </w:r>
      </w:del>
      <w:del w:id="9" w:author="liuju86@hotmail.com" w:date="2022-12-22T12:50:00Z">
        <w:r w:rsidRPr="00B30233" w:rsidDel="005408F3">
          <w:rPr>
            <w:rFonts w:ascii="宋体" w:eastAsia="宋体" w:hAnsi="宋体"/>
            <w:szCs w:val="21"/>
          </w:rPr>
          <w:delText>这种方法通过使用光来检测血管管腔，并利用相干光学原理来生成高分辨率的三维图像。</w:delText>
        </w:r>
      </w:del>
    </w:p>
    <w:p w14:paraId="7292D948" w14:textId="07B8414C" w:rsidR="00310741" w:rsidRPr="00B30233" w:rsidRDefault="00310741" w:rsidP="00B30233">
      <w:pPr>
        <w:pStyle w:val="a3"/>
        <w:spacing w:line="276" w:lineRule="auto"/>
        <w:ind w:left="360" w:firstLineChars="0" w:firstLine="0"/>
        <w:rPr>
          <w:rFonts w:ascii="宋体" w:eastAsia="宋体" w:hAnsi="宋体"/>
          <w:szCs w:val="21"/>
        </w:rPr>
      </w:pPr>
      <w:r w:rsidRPr="00B30233">
        <w:rPr>
          <w:rFonts w:ascii="宋体" w:eastAsia="宋体" w:hAnsi="宋体"/>
          <w:szCs w:val="21"/>
        </w:rPr>
        <w:t>血管造影（Angiography）：这种方法通过在血管中注射造影剂，然后通过X光或CT</w:t>
      </w:r>
      <w:commentRangeStart w:id="10"/>
      <w:r w:rsidRPr="00B30233">
        <w:rPr>
          <w:rFonts w:ascii="宋体" w:eastAsia="宋体" w:hAnsi="宋体"/>
          <w:szCs w:val="21"/>
        </w:rPr>
        <w:t>扫描来检测血管管腔</w:t>
      </w:r>
      <w:commentRangeEnd w:id="10"/>
      <w:r w:rsidR="00B25A1F">
        <w:rPr>
          <w:rStyle w:val="a6"/>
        </w:rPr>
        <w:commentReference w:id="10"/>
      </w:r>
      <w:r w:rsidRPr="00B30233">
        <w:rPr>
          <w:rFonts w:ascii="宋体" w:eastAsia="宋体" w:hAnsi="宋体"/>
          <w:szCs w:val="21"/>
        </w:rPr>
        <w:t>。</w:t>
      </w:r>
    </w:p>
    <w:p w14:paraId="1DBF4BFB" w14:textId="728741FF" w:rsidR="00310741" w:rsidRDefault="00310741" w:rsidP="00B30233">
      <w:pPr>
        <w:pStyle w:val="a3"/>
        <w:spacing w:line="276" w:lineRule="auto"/>
        <w:ind w:left="360" w:firstLineChars="0" w:firstLine="0"/>
        <w:rPr>
          <w:ins w:id="11" w:author="liuju86@hotmail.com" w:date="2022-12-22T12:50:00Z"/>
          <w:rFonts w:ascii="宋体" w:eastAsia="宋体" w:hAnsi="宋体"/>
          <w:szCs w:val="21"/>
        </w:rPr>
      </w:pPr>
      <w:r w:rsidRPr="00B30233">
        <w:rPr>
          <w:rFonts w:ascii="宋体" w:eastAsia="宋体" w:hAnsi="宋体"/>
          <w:szCs w:val="21"/>
        </w:rPr>
        <w:t>血管结构光学成像（Vascular Structural Optical Imaging）：这种方法利用特殊的光源和探测器，通过对血管组织的光学特性进行测量来检测血管管腔。</w:t>
      </w:r>
    </w:p>
    <w:p w14:paraId="21667741" w14:textId="77777777" w:rsidR="005408F3" w:rsidRPr="00B30233" w:rsidRDefault="005408F3" w:rsidP="005408F3">
      <w:pPr>
        <w:pStyle w:val="a3"/>
        <w:spacing w:line="276" w:lineRule="auto"/>
        <w:ind w:left="360" w:firstLineChars="0" w:firstLine="0"/>
        <w:rPr>
          <w:ins w:id="12" w:author="liuju86@hotmail.com" w:date="2022-12-22T12:50:00Z"/>
          <w:rFonts w:ascii="宋体" w:eastAsia="宋体" w:hAnsi="宋体"/>
          <w:szCs w:val="21"/>
        </w:rPr>
      </w:pPr>
      <w:ins w:id="13" w:author="liuju86@hotmail.com" w:date="2022-12-22T12:50:00Z">
        <w:r w:rsidRPr="00B30233">
          <w:rPr>
            <w:rFonts w:ascii="宋体" w:eastAsia="宋体" w:hAnsi="宋体"/>
            <w:szCs w:val="21"/>
          </w:rPr>
          <w:t>彩色多普勒超声检查（Color Doppler Ultrasound）</w:t>
        </w:r>
        <w:r>
          <w:rPr>
            <w:rFonts w:ascii="宋体" w:eastAsia="宋体" w:hAnsi="宋体" w:hint="eastAsia"/>
            <w:szCs w:val="21"/>
          </w:rPr>
          <w:t>是一种利用超声波来测量血管中血流量的方法。该</w:t>
        </w:r>
        <w:r w:rsidRPr="00B30233">
          <w:rPr>
            <w:rFonts w:ascii="宋体" w:eastAsia="宋体" w:hAnsi="宋体"/>
            <w:szCs w:val="21"/>
          </w:rPr>
          <w:t>方法可以检测到血液在血管中流动时造成的声音，并通过彩色图像显示出血管管腔。</w:t>
        </w:r>
      </w:ins>
    </w:p>
    <w:p w14:paraId="49FBBAAA" w14:textId="7D47925A" w:rsidR="005408F3" w:rsidRPr="00B25A1F" w:rsidRDefault="005408F3" w:rsidP="00B25A1F">
      <w:pPr>
        <w:pStyle w:val="a3"/>
        <w:spacing w:line="276" w:lineRule="auto"/>
        <w:ind w:left="360" w:firstLineChars="0" w:firstLine="0"/>
        <w:rPr>
          <w:rFonts w:ascii="宋体" w:eastAsia="宋体" w:hAnsi="宋体"/>
          <w:szCs w:val="21"/>
          <w:rPrChange w:id="14" w:author="liuju86@hotmail.com" w:date="2022-12-22T12:54:00Z">
            <w:rPr/>
          </w:rPrChange>
        </w:rPr>
      </w:pPr>
      <w:ins w:id="15" w:author="liuju86@hotmail.com" w:date="2022-12-22T12:50:00Z">
        <w:r w:rsidRPr="00B30233">
          <w:rPr>
            <w:rFonts w:ascii="宋体" w:eastAsia="宋体" w:hAnsi="宋体"/>
            <w:szCs w:val="21"/>
          </w:rPr>
          <w:t>光学相干断层扫描（Optical Coherence Tomography）</w:t>
        </w:r>
        <w:r>
          <w:rPr>
            <w:rFonts w:ascii="宋体" w:eastAsia="宋体" w:hAnsi="宋体" w:hint="eastAsia"/>
            <w:szCs w:val="21"/>
          </w:rPr>
          <w:t>利用光的干涉原理来获得生物组织的结构图像。，</w:t>
        </w:r>
        <w:r w:rsidRPr="00B30233">
          <w:rPr>
            <w:rFonts w:ascii="宋体" w:eastAsia="宋体" w:hAnsi="宋体"/>
            <w:szCs w:val="21"/>
          </w:rPr>
          <w:t>这种方法通过使用光来检测血管管腔，并利用相干光学原理来生成高分辨率的三维图像。</w:t>
        </w:r>
      </w:ins>
    </w:p>
    <w:p w14:paraId="29C2BBC3" w14:textId="3C4C5198" w:rsidR="00FF71B5" w:rsidRPr="00B30233" w:rsidRDefault="00FF71B5" w:rsidP="00B30233">
      <w:pPr>
        <w:pStyle w:val="a4"/>
        <w:numPr>
          <w:ilvl w:val="0"/>
          <w:numId w:val="5"/>
        </w:numPr>
        <w:spacing w:line="276" w:lineRule="auto"/>
        <w:rPr>
          <w:rFonts w:cstheme="minorBidi"/>
          <w:kern w:val="2"/>
          <w:sz w:val="21"/>
          <w:szCs w:val="21"/>
        </w:rPr>
      </w:pPr>
      <w:r w:rsidRPr="00B30233">
        <w:rPr>
          <w:rFonts w:cstheme="minorBidi"/>
          <w:kern w:val="2"/>
          <w:sz w:val="21"/>
          <w:szCs w:val="21"/>
        </w:rPr>
        <w:t>MRI和CT都是常用的医学影像技术，可以用来查看人体内部的结构和功能。MRI技术使用磁场和旋转电磁提高身体内某些氢原子的谐振频率，从而获得高分辨率的成像数据。CT技术则通过改变X射线照射的强度和方向，来构建三维的图像。两者在精度方面都非常出色，但有一些差异。MRI技术的空间分辨率更高，因此可以更精确地检测到更小的病变，特别是在软组织方面。CT技术则更适用于检测和定位骨头结构，因为它对骨骼结构的检测精度更高。</w:t>
      </w:r>
    </w:p>
    <w:p w14:paraId="110419B4" w14:textId="19AAD056" w:rsidR="00FB1FDF" w:rsidRPr="00B30233" w:rsidRDefault="00FB1FDF" w:rsidP="00B30233">
      <w:pPr>
        <w:pStyle w:val="a3"/>
        <w:numPr>
          <w:ilvl w:val="0"/>
          <w:numId w:val="5"/>
        </w:numPr>
        <w:spacing w:line="276" w:lineRule="auto"/>
        <w:ind w:firstLineChars="0"/>
        <w:rPr>
          <w:rFonts w:ascii="宋体" w:eastAsia="宋体" w:hAnsi="宋体"/>
          <w:szCs w:val="21"/>
        </w:rPr>
      </w:pPr>
      <w:r w:rsidRPr="00B30233">
        <w:rPr>
          <w:rFonts w:ascii="宋体" w:eastAsia="宋体" w:hAnsi="宋体" w:hint="eastAsia"/>
          <w:szCs w:val="21"/>
        </w:rPr>
        <w:t>血管管腔造影技术，又称血管造影，是一种医学影像技术，可以查看血管内部的结构和功能。它通过将造影剂注入血管管腔，再使用透射或断层扫描仪来拍摄血管内部的图像。血管管腔造影技术常用于诊断和治疗血管疾病，如动脉粥样硬化、血栓形成、动脉闭塞和肿瘤。</w:t>
      </w:r>
    </w:p>
    <w:p w14:paraId="7B0DDB1D" w14:textId="41823C16" w:rsidR="00FF71B5" w:rsidRPr="00B30233" w:rsidRDefault="00FB1FDF" w:rsidP="00B30233">
      <w:pPr>
        <w:pStyle w:val="a3"/>
        <w:numPr>
          <w:ilvl w:val="0"/>
          <w:numId w:val="5"/>
        </w:numPr>
        <w:spacing w:line="276" w:lineRule="auto"/>
        <w:ind w:firstLineChars="0"/>
        <w:rPr>
          <w:rFonts w:ascii="宋体" w:eastAsia="宋体" w:hAnsi="宋体"/>
          <w:szCs w:val="21"/>
        </w:rPr>
      </w:pPr>
      <w:r w:rsidRPr="00B30233">
        <w:rPr>
          <w:rFonts w:ascii="宋体" w:eastAsia="宋体" w:hAnsi="宋体" w:hint="eastAsia"/>
          <w:szCs w:val="21"/>
        </w:rPr>
        <w:t>血管造影技术可以用于测量血管壁厚度。血管壁厚度是指血管内膜和外膜之间的距离，这两个膜组成了血管壁。血管壁厚度的测量可以帮助医生了解血管的健康状况，并发现血管疾病早期症状。血管造影技术可以提供准确的血管壁厚度测量数据，这些数据可以为医生提供有价值的信息，</w:t>
      </w:r>
      <w:commentRangeStart w:id="16"/>
      <w:r w:rsidRPr="00B30233">
        <w:rPr>
          <w:rFonts w:ascii="宋体" w:eastAsia="宋体" w:hAnsi="宋体" w:hint="eastAsia"/>
          <w:szCs w:val="21"/>
        </w:rPr>
        <w:t>帮助他们进行正确的诊断和治疗</w:t>
      </w:r>
      <w:commentRangeEnd w:id="16"/>
      <w:r w:rsidR="00276F32">
        <w:rPr>
          <w:rStyle w:val="a6"/>
        </w:rPr>
        <w:commentReference w:id="16"/>
      </w:r>
      <w:r w:rsidRPr="00B30233">
        <w:rPr>
          <w:rFonts w:ascii="宋体" w:eastAsia="宋体" w:hAnsi="宋体" w:hint="eastAsia"/>
          <w:szCs w:val="21"/>
        </w:rPr>
        <w:t>。</w:t>
      </w:r>
    </w:p>
    <w:p w14:paraId="3C480158" w14:textId="168B92D9" w:rsidR="003135F9" w:rsidRPr="00B30233" w:rsidRDefault="003135F9" w:rsidP="00B30233">
      <w:pPr>
        <w:pStyle w:val="a3"/>
        <w:numPr>
          <w:ilvl w:val="0"/>
          <w:numId w:val="5"/>
        </w:numPr>
        <w:spacing w:line="276" w:lineRule="auto"/>
        <w:ind w:firstLineChars="0"/>
        <w:rPr>
          <w:rFonts w:ascii="宋体" w:eastAsia="宋体" w:hAnsi="宋体"/>
          <w:szCs w:val="21"/>
        </w:rPr>
      </w:pPr>
      <w:r w:rsidRPr="00B30233">
        <w:rPr>
          <w:rFonts w:ascii="宋体" w:eastAsia="宋体" w:hAnsi="宋体" w:hint="eastAsia"/>
          <w:szCs w:val="21"/>
        </w:rPr>
        <w:t>血管</w:t>
      </w:r>
      <w:ins w:id="17" w:author="liuju86@hotmail.com" w:date="2022-12-22T13:24:00Z">
        <w:r w:rsidR="00276F32">
          <w:rPr>
            <w:rFonts w:ascii="宋体" w:eastAsia="宋体" w:hAnsi="宋体" w:hint="eastAsia"/>
            <w:szCs w:val="21"/>
          </w:rPr>
          <w:t>系统的</w:t>
        </w:r>
      </w:ins>
      <w:del w:id="18" w:author="liuju86@hotmail.com" w:date="2022-12-22T13:24:00Z">
        <w:r w:rsidRPr="00B30233" w:rsidDel="00276F32">
          <w:rPr>
            <w:rFonts w:ascii="宋体" w:eastAsia="宋体" w:hAnsi="宋体" w:hint="eastAsia"/>
            <w:szCs w:val="21"/>
          </w:rPr>
          <w:delText>管腔</w:delText>
        </w:r>
      </w:del>
      <w:r w:rsidRPr="00B30233">
        <w:rPr>
          <w:rFonts w:ascii="宋体" w:eastAsia="宋体" w:hAnsi="宋体" w:hint="eastAsia"/>
          <w:szCs w:val="21"/>
        </w:rPr>
        <w:t>建模是指使用</w:t>
      </w:r>
      <w:ins w:id="19" w:author="liuju86@hotmail.com" w:date="2022-12-22T13:24:00Z">
        <w:r w:rsidR="00276F32">
          <w:rPr>
            <w:rFonts w:ascii="宋体" w:eastAsia="宋体" w:hAnsi="宋体" w:hint="eastAsia"/>
            <w:szCs w:val="21"/>
          </w:rPr>
          <w:t>物理和生理</w:t>
        </w:r>
      </w:ins>
      <w:del w:id="20" w:author="liuju86@hotmail.com" w:date="2022-12-22T13:24:00Z">
        <w:r w:rsidRPr="00B30233" w:rsidDel="00276F32">
          <w:rPr>
            <w:rFonts w:ascii="宋体" w:eastAsia="宋体" w:hAnsi="宋体" w:hint="eastAsia"/>
            <w:szCs w:val="21"/>
          </w:rPr>
          <w:delText>数学</w:delText>
        </w:r>
      </w:del>
      <w:r w:rsidRPr="00B30233">
        <w:rPr>
          <w:rFonts w:ascii="宋体" w:eastAsia="宋体" w:hAnsi="宋体" w:hint="eastAsia"/>
          <w:szCs w:val="21"/>
        </w:rPr>
        <w:t>模型来</w:t>
      </w:r>
      <w:ins w:id="21" w:author="liuju86@hotmail.com" w:date="2022-12-22T13:24:00Z">
        <w:r w:rsidR="00276F32">
          <w:rPr>
            <w:rFonts w:ascii="宋体" w:eastAsia="宋体" w:hAnsi="宋体" w:hint="eastAsia"/>
            <w:szCs w:val="21"/>
          </w:rPr>
          <w:t>描述</w:t>
        </w:r>
      </w:ins>
      <w:del w:id="22" w:author="liuju86@hotmail.com" w:date="2022-12-22T13:24:00Z">
        <w:r w:rsidRPr="00B30233" w:rsidDel="00276F32">
          <w:rPr>
            <w:rFonts w:ascii="宋体" w:eastAsia="宋体" w:hAnsi="宋体" w:hint="eastAsia"/>
            <w:szCs w:val="21"/>
          </w:rPr>
          <w:delText>模拟</w:delText>
        </w:r>
      </w:del>
      <w:r w:rsidRPr="00B30233">
        <w:rPr>
          <w:rFonts w:ascii="宋体" w:eastAsia="宋体" w:hAnsi="宋体" w:hint="eastAsia"/>
          <w:szCs w:val="21"/>
        </w:rPr>
        <w:t>血管</w:t>
      </w:r>
      <w:ins w:id="23" w:author="liuju86@hotmail.com" w:date="2022-12-22T13:24:00Z">
        <w:r w:rsidR="00276F32">
          <w:rPr>
            <w:rFonts w:ascii="宋体" w:eastAsia="宋体" w:hAnsi="宋体" w:hint="eastAsia"/>
            <w:szCs w:val="21"/>
          </w:rPr>
          <w:t>内的生理现象</w:t>
        </w:r>
      </w:ins>
      <w:ins w:id="24" w:author="liuju86@hotmail.com" w:date="2022-12-22T13:25:00Z">
        <w:r w:rsidR="00276F32">
          <w:rPr>
            <w:rFonts w:ascii="宋体" w:eastAsia="宋体" w:hAnsi="宋体" w:hint="eastAsia"/>
            <w:szCs w:val="21"/>
          </w:rPr>
          <w:t>。这其中血管系统包含了管腔内的血液</w:t>
        </w:r>
      </w:ins>
      <w:ins w:id="25" w:author="liuju86@hotmail.com" w:date="2022-12-22T13:26:00Z">
        <w:r w:rsidR="00276F32">
          <w:rPr>
            <w:rFonts w:ascii="宋体" w:eastAsia="宋体" w:hAnsi="宋体" w:hint="eastAsia"/>
            <w:szCs w:val="21"/>
          </w:rPr>
          <w:t>、</w:t>
        </w:r>
      </w:ins>
      <w:ins w:id="26" w:author="liuju86@hotmail.com" w:date="2022-12-22T13:25:00Z">
        <w:r w:rsidR="00276F32">
          <w:rPr>
            <w:rFonts w:ascii="宋体" w:eastAsia="宋体" w:hAnsi="宋体" w:hint="eastAsia"/>
            <w:szCs w:val="21"/>
          </w:rPr>
          <w:t>血管壁</w:t>
        </w:r>
      </w:ins>
      <w:ins w:id="27" w:author="liuju86@hotmail.com" w:date="2022-12-22T13:26:00Z">
        <w:r w:rsidR="00276F32">
          <w:rPr>
            <w:rFonts w:ascii="宋体" w:eastAsia="宋体" w:hAnsi="宋体" w:hint="eastAsia"/>
            <w:szCs w:val="21"/>
          </w:rPr>
          <w:t>以及附壁血栓</w:t>
        </w:r>
      </w:ins>
      <w:ins w:id="28" w:author="liuju86@hotmail.com" w:date="2022-12-22T13:27:00Z">
        <w:r w:rsidR="00276F32">
          <w:rPr>
            <w:rFonts w:ascii="宋体" w:eastAsia="宋体" w:hAnsi="宋体" w:hint="eastAsia"/>
            <w:szCs w:val="21"/>
          </w:rPr>
          <w:t>、</w:t>
        </w:r>
      </w:ins>
      <w:ins w:id="29" w:author="liuju86@hotmail.com" w:date="2022-12-22T13:28:00Z">
        <w:r w:rsidR="00276F32">
          <w:rPr>
            <w:rFonts w:ascii="宋体" w:eastAsia="宋体" w:hAnsi="宋体" w:hint="eastAsia"/>
            <w:szCs w:val="21"/>
          </w:rPr>
          <w:t>主动脉夹层</w:t>
        </w:r>
      </w:ins>
      <w:ins w:id="30" w:author="liuju86@hotmail.com" w:date="2022-12-22T13:26:00Z">
        <w:r w:rsidR="00276F32">
          <w:rPr>
            <w:rFonts w:ascii="宋体" w:eastAsia="宋体" w:hAnsi="宋体" w:hint="eastAsia"/>
            <w:szCs w:val="21"/>
          </w:rPr>
          <w:t>等病理性结构</w:t>
        </w:r>
      </w:ins>
      <w:ins w:id="31" w:author="liuju86@hotmail.com" w:date="2022-12-22T13:24:00Z">
        <w:r w:rsidR="00276F32">
          <w:rPr>
            <w:rFonts w:ascii="宋体" w:eastAsia="宋体" w:hAnsi="宋体" w:hint="eastAsia"/>
            <w:szCs w:val="21"/>
          </w:rPr>
          <w:t>。</w:t>
        </w:r>
      </w:ins>
      <w:del w:id="32" w:author="liuju86@hotmail.com" w:date="2022-12-22T13:24:00Z">
        <w:r w:rsidRPr="00B30233" w:rsidDel="00276F32">
          <w:rPr>
            <w:rFonts w:ascii="宋体" w:eastAsia="宋体" w:hAnsi="宋体" w:hint="eastAsia"/>
            <w:szCs w:val="21"/>
          </w:rPr>
          <w:delText>管腔</w:delText>
        </w:r>
      </w:del>
      <w:del w:id="33" w:author="liuju86@hotmail.com" w:date="2022-12-22T13:25:00Z">
        <w:r w:rsidRPr="00B30233" w:rsidDel="00276F32">
          <w:rPr>
            <w:rFonts w:ascii="宋体" w:eastAsia="宋体" w:hAnsi="宋体" w:hint="eastAsia"/>
            <w:szCs w:val="21"/>
          </w:rPr>
          <w:delText>（包括血管内径、血流速度等）的过程。</w:delText>
        </w:r>
      </w:del>
      <w:ins w:id="34" w:author="liuju86@hotmail.com" w:date="2022-12-22T13:28:00Z">
        <w:r w:rsidR="00276F32">
          <w:rPr>
            <w:rFonts w:ascii="宋体" w:eastAsia="宋体" w:hAnsi="宋体" w:hint="eastAsia"/>
            <w:szCs w:val="21"/>
          </w:rPr>
          <w:t>使用定量化的</w:t>
        </w:r>
      </w:ins>
      <w:del w:id="35" w:author="liuju86@hotmail.com" w:date="2022-12-22T13:28:00Z">
        <w:r w:rsidRPr="00B30233" w:rsidDel="00276F32">
          <w:rPr>
            <w:rFonts w:ascii="宋体" w:eastAsia="宋体" w:hAnsi="宋体" w:hint="eastAsia"/>
            <w:szCs w:val="21"/>
          </w:rPr>
          <w:delText>这种</w:delText>
        </w:r>
      </w:del>
      <w:r w:rsidRPr="00B30233">
        <w:rPr>
          <w:rFonts w:ascii="宋体" w:eastAsia="宋体" w:hAnsi="宋体" w:hint="eastAsia"/>
          <w:szCs w:val="21"/>
        </w:rPr>
        <w:t>模型可以帮助我们更</w:t>
      </w:r>
      <w:ins w:id="36" w:author="liuju86@hotmail.com" w:date="2022-12-22T13:25:00Z">
        <w:r w:rsidR="00276F32">
          <w:rPr>
            <w:rFonts w:ascii="宋体" w:eastAsia="宋体" w:hAnsi="宋体" w:hint="eastAsia"/>
            <w:szCs w:val="21"/>
          </w:rPr>
          <w:t>精确</w:t>
        </w:r>
      </w:ins>
      <w:del w:id="37" w:author="liuju86@hotmail.com" w:date="2022-12-22T13:25:00Z">
        <w:r w:rsidRPr="00B30233" w:rsidDel="00276F32">
          <w:rPr>
            <w:rFonts w:ascii="宋体" w:eastAsia="宋体" w:hAnsi="宋体" w:hint="eastAsia"/>
            <w:szCs w:val="21"/>
          </w:rPr>
          <w:delText>好</w:delText>
        </w:r>
      </w:del>
      <w:r w:rsidRPr="00B30233">
        <w:rPr>
          <w:rFonts w:ascii="宋体" w:eastAsia="宋体" w:hAnsi="宋体" w:hint="eastAsia"/>
          <w:szCs w:val="21"/>
        </w:rPr>
        <w:t>地</w:t>
      </w:r>
      <w:ins w:id="38" w:author="liuju86@hotmail.com" w:date="2022-12-22T13:25:00Z">
        <w:r w:rsidR="00276F32">
          <w:rPr>
            <w:rFonts w:ascii="宋体" w:eastAsia="宋体" w:hAnsi="宋体" w:hint="eastAsia"/>
            <w:szCs w:val="21"/>
          </w:rPr>
          <w:t>分析</w:t>
        </w:r>
      </w:ins>
      <w:del w:id="39" w:author="liuju86@hotmail.com" w:date="2022-12-22T13:25:00Z">
        <w:r w:rsidRPr="00B30233" w:rsidDel="00276F32">
          <w:rPr>
            <w:rFonts w:ascii="宋体" w:eastAsia="宋体" w:hAnsi="宋体" w:hint="eastAsia"/>
            <w:szCs w:val="21"/>
          </w:rPr>
          <w:delText>了解</w:delText>
        </w:r>
      </w:del>
      <w:r w:rsidRPr="00B30233">
        <w:rPr>
          <w:rFonts w:ascii="宋体" w:eastAsia="宋体" w:hAnsi="宋体" w:hint="eastAsia"/>
          <w:szCs w:val="21"/>
        </w:rPr>
        <w:t>血管系统的</w:t>
      </w:r>
      <w:del w:id="40" w:author="liuju86@hotmail.com" w:date="2022-12-22T13:28:00Z">
        <w:r w:rsidRPr="00B30233" w:rsidDel="00276F32">
          <w:rPr>
            <w:rFonts w:ascii="宋体" w:eastAsia="宋体" w:hAnsi="宋体" w:hint="eastAsia"/>
            <w:szCs w:val="21"/>
          </w:rPr>
          <w:delText>运作方式</w:delText>
        </w:r>
      </w:del>
      <w:ins w:id="41" w:author="liuju86@hotmail.com" w:date="2022-12-22T13:28:00Z">
        <w:r w:rsidR="00276F32">
          <w:rPr>
            <w:rFonts w:ascii="宋体" w:eastAsia="宋体" w:hAnsi="宋体" w:hint="eastAsia"/>
            <w:szCs w:val="21"/>
          </w:rPr>
          <w:t>生理状态</w:t>
        </w:r>
      </w:ins>
      <w:r w:rsidRPr="00B30233">
        <w:rPr>
          <w:rFonts w:ascii="宋体" w:eastAsia="宋体" w:hAnsi="宋体" w:hint="eastAsia"/>
          <w:szCs w:val="21"/>
        </w:rPr>
        <w:t>，并为设计</w:t>
      </w:r>
      <w:del w:id="42" w:author="liuju86@hotmail.com" w:date="2022-12-22T13:28:00Z">
        <w:r w:rsidRPr="00B30233" w:rsidDel="00276F32">
          <w:rPr>
            <w:rFonts w:ascii="宋体" w:eastAsia="宋体" w:hAnsi="宋体" w:hint="eastAsia"/>
            <w:szCs w:val="21"/>
          </w:rPr>
          <w:delText>血管</w:delText>
        </w:r>
      </w:del>
      <w:r w:rsidRPr="00B30233">
        <w:rPr>
          <w:rFonts w:ascii="宋体" w:eastAsia="宋体" w:hAnsi="宋体" w:hint="eastAsia"/>
          <w:szCs w:val="21"/>
        </w:rPr>
        <w:t>治疗方案提供重要的参考。</w:t>
      </w:r>
      <w:ins w:id="43" w:author="liuju86@hotmail.com" w:date="2022-12-22T13:29:00Z">
        <w:r w:rsidR="00276F32">
          <w:rPr>
            <w:rFonts w:ascii="宋体" w:eastAsia="宋体" w:hAnsi="宋体" w:hint="eastAsia"/>
            <w:szCs w:val="21"/>
          </w:rPr>
          <w:t>特别的，已有的研究</w:t>
        </w:r>
      </w:ins>
      <w:ins w:id="44" w:author="liuju86@hotmail.com" w:date="2022-12-22T13:30:00Z">
        <w:r w:rsidR="00276F32">
          <w:rPr>
            <w:rFonts w:ascii="宋体" w:eastAsia="宋体" w:hAnsi="宋体" w:hint="eastAsia"/>
            <w:szCs w:val="21"/>
          </w:rPr>
          <w:t>证实个体的特异性对于模型的可靠性有</w:t>
        </w:r>
      </w:ins>
      <w:ins w:id="45" w:author="liuju86@hotmail.com" w:date="2022-12-22T13:31:00Z">
        <w:r w:rsidR="00276F32">
          <w:rPr>
            <w:rFonts w:ascii="宋体" w:eastAsia="宋体" w:hAnsi="宋体" w:hint="eastAsia"/>
            <w:szCs w:val="21"/>
          </w:rPr>
          <w:t>较大的影响。因此，在建模过程中，有必要考虑对</w:t>
        </w:r>
      </w:ins>
      <w:ins w:id="46" w:author="liuju86@hotmail.com" w:date="2022-12-22T13:32:00Z">
        <w:r w:rsidR="00276F32">
          <w:rPr>
            <w:rFonts w:ascii="宋体" w:eastAsia="宋体" w:hAnsi="宋体" w:hint="eastAsia"/>
            <w:szCs w:val="21"/>
          </w:rPr>
          <w:t>特定的对象进行个性化的建模</w:t>
        </w:r>
      </w:ins>
      <w:ins w:id="47" w:author="liuju86@hotmail.com" w:date="2022-12-22T13:33:00Z">
        <w:r w:rsidR="00276F32">
          <w:rPr>
            <w:rFonts w:ascii="宋体" w:eastAsia="宋体" w:hAnsi="宋体" w:hint="eastAsia"/>
            <w:szCs w:val="21"/>
          </w:rPr>
          <w:t>。在多种个体因素中，几何形状对于生物力学建模</w:t>
        </w:r>
      </w:ins>
      <w:ins w:id="48" w:author="liuju86@hotmail.com" w:date="2022-12-22T13:34:00Z">
        <w:r w:rsidR="001F3AEF">
          <w:rPr>
            <w:rFonts w:ascii="宋体" w:eastAsia="宋体" w:hAnsi="宋体" w:hint="eastAsia"/>
            <w:szCs w:val="21"/>
          </w:rPr>
          <w:t>有较大影响，也是本项工作考虑的核心问题。</w:t>
        </w:r>
      </w:ins>
      <w:r w:rsidRPr="00B30233">
        <w:rPr>
          <w:rFonts w:ascii="宋体" w:eastAsia="宋体" w:hAnsi="宋体" w:hint="eastAsia"/>
          <w:szCs w:val="21"/>
        </w:rPr>
        <w:t>在建模过程中，需要考虑血管管腔的几何形状、血流特性（如流速、压力分布等）以及血管壁的物理性质（如弹性、粘性等）。根据所要研究的问题不同，血管管腔建模可以使用不同的数学方法和模型，例如流体力学模型、生物力学模型等。</w:t>
      </w:r>
    </w:p>
    <w:p w14:paraId="55B0DC93" w14:textId="77777777" w:rsidR="000568C6" w:rsidRPr="00B30233" w:rsidRDefault="000568C6" w:rsidP="00B30233">
      <w:pPr>
        <w:pStyle w:val="a3"/>
        <w:numPr>
          <w:ilvl w:val="0"/>
          <w:numId w:val="5"/>
        </w:numPr>
        <w:spacing w:line="276" w:lineRule="auto"/>
        <w:ind w:firstLineChars="0"/>
        <w:rPr>
          <w:rFonts w:ascii="宋体" w:eastAsia="宋体" w:hAnsi="宋体"/>
          <w:szCs w:val="21"/>
        </w:rPr>
      </w:pPr>
      <w:r w:rsidRPr="00B30233">
        <w:rPr>
          <w:rFonts w:ascii="宋体" w:eastAsia="宋体" w:hAnsi="宋体" w:hint="eastAsia"/>
          <w:szCs w:val="21"/>
        </w:rPr>
        <w:t>建立血管管腔模型的具体步骤可能会因研究的具体目的而有所不同，但通常可能会包括</w:t>
      </w:r>
      <w:r w:rsidRPr="00B30233">
        <w:rPr>
          <w:rFonts w:ascii="宋体" w:eastAsia="宋体" w:hAnsi="宋体" w:hint="eastAsia"/>
          <w:szCs w:val="21"/>
        </w:rPr>
        <w:lastRenderedPageBreak/>
        <w:t>以下步骤：</w:t>
      </w:r>
    </w:p>
    <w:p w14:paraId="7D0AC572" w14:textId="545C251E" w:rsidR="000568C6" w:rsidRPr="00B30233" w:rsidRDefault="000568C6" w:rsidP="00B30233">
      <w:pPr>
        <w:pStyle w:val="a3"/>
        <w:numPr>
          <w:ilvl w:val="0"/>
          <w:numId w:val="7"/>
        </w:numPr>
        <w:spacing w:line="276" w:lineRule="auto"/>
        <w:ind w:firstLineChars="0"/>
        <w:rPr>
          <w:rFonts w:ascii="宋体" w:eastAsia="宋体" w:hAnsi="宋体"/>
          <w:szCs w:val="21"/>
        </w:rPr>
      </w:pPr>
      <w:r w:rsidRPr="00B30233">
        <w:rPr>
          <w:rFonts w:ascii="宋体" w:eastAsia="宋体" w:hAnsi="宋体" w:hint="eastAsia"/>
          <w:szCs w:val="21"/>
        </w:rPr>
        <w:t>确定研究的目的和研究的血管管腔的类型，例如大血管、小血管或毛细血管。</w:t>
      </w:r>
    </w:p>
    <w:p w14:paraId="2145A2A6" w14:textId="0AFDE106" w:rsidR="000568C6" w:rsidRPr="00B30233" w:rsidRDefault="000568C6" w:rsidP="00B30233">
      <w:pPr>
        <w:pStyle w:val="a3"/>
        <w:numPr>
          <w:ilvl w:val="0"/>
          <w:numId w:val="7"/>
        </w:numPr>
        <w:spacing w:line="276" w:lineRule="auto"/>
        <w:ind w:firstLineChars="0"/>
        <w:rPr>
          <w:rFonts w:ascii="宋体" w:eastAsia="宋体" w:hAnsi="宋体"/>
          <w:szCs w:val="21"/>
        </w:rPr>
      </w:pPr>
      <w:r w:rsidRPr="00B30233">
        <w:rPr>
          <w:rFonts w:ascii="宋体" w:eastAsia="宋体" w:hAnsi="宋体" w:hint="eastAsia"/>
          <w:szCs w:val="21"/>
        </w:rPr>
        <w:t>收集有关血管结构和功能的数据，这</w:t>
      </w:r>
      <w:del w:id="49" w:author="liuju86@hotmail.com" w:date="2022-12-22T13:35:00Z">
        <w:r w:rsidRPr="00B30233" w:rsidDel="001F3AEF">
          <w:rPr>
            <w:rFonts w:ascii="宋体" w:eastAsia="宋体" w:hAnsi="宋体" w:hint="eastAsia"/>
            <w:szCs w:val="21"/>
          </w:rPr>
          <w:delText>可能</w:delText>
        </w:r>
      </w:del>
      <w:r w:rsidRPr="00B30233">
        <w:rPr>
          <w:rFonts w:ascii="宋体" w:eastAsia="宋体" w:hAnsi="宋体" w:hint="eastAsia"/>
          <w:szCs w:val="21"/>
        </w:rPr>
        <w:t>包括使用生物医学成像技术（如</w:t>
      </w:r>
      <w:r w:rsidRPr="00B30233">
        <w:rPr>
          <w:rFonts w:ascii="宋体" w:eastAsia="宋体" w:hAnsi="宋体"/>
          <w:szCs w:val="21"/>
        </w:rPr>
        <w:t>CT或MRI扫描）获取血管形态信息，</w:t>
      </w:r>
      <w:ins w:id="50" w:author="liuju86@hotmail.com" w:date="2022-12-22T13:35:00Z">
        <w:r w:rsidR="001F3AEF">
          <w:rPr>
            <w:rFonts w:ascii="宋体" w:eastAsia="宋体" w:hAnsi="宋体" w:hint="eastAsia"/>
            <w:szCs w:val="21"/>
          </w:rPr>
          <w:t>以及</w:t>
        </w:r>
      </w:ins>
      <w:del w:id="51" w:author="liuju86@hotmail.com" w:date="2022-12-22T13:35:00Z">
        <w:r w:rsidRPr="00B30233" w:rsidDel="001F3AEF">
          <w:rPr>
            <w:rFonts w:ascii="宋体" w:eastAsia="宋体" w:hAnsi="宋体"/>
            <w:szCs w:val="21"/>
          </w:rPr>
          <w:delText>或</w:delText>
        </w:r>
      </w:del>
      <w:r w:rsidRPr="00B30233">
        <w:rPr>
          <w:rFonts w:ascii="宋体" w:eastAsia="宋体" w:hAnsi="宋体"/>
          <w:szCs w:val="21"/>
        </w:rPr>
        <w:t>使用血管压力测量技术获取血管功能信息</w:t>
      </w:r>
      <w:ins w:id="52" w:author="liuju86@hotmail.com" w:date="2022-12-22T13:35:00Z">
        <w:r w:rsidR="001F3AEF">
          <w:rPr>
            <w:rFonts w:ascii="宋体" w:eastAsia="宋体" w:hAnsi="宋体" w:hint="eastAsia"/>
            <w:szCs w:val="21"/>
          </w:rPr>
          <w:t>等</w:t>
        </w:r>
      </w:ins>
      <w:r w:rsidRPr="00B30233">
        <w:rPr>
          <w:rFonts w:ascii="宋体" w:eastAsia="宋体" w:hAnsi="宋体"/>
          <w:szCs w:val="21"/>
        </w:rPr>
        <w:t>。</w:t>
      </w:r>
    </w:p>
    <w:p w14:paraId="077D7414" w14:textId="2905A651" w:rsidR="000568C6" w:rsidRPr="00B30233" w:rsidRDefault="000568C6" w:rsidP="00B30233">
      <w:pPr>
        <w:pStyle w:val="a3"/>
        <w:numPr>
          <w:ilvl w:val="0"/>
          <w:numId w:val="7"/>
        </w:numPr>
        <w:spacing w:line="276" w:lineRule="auto"/>
        <w:ind w:firstLineChars="0"/>
        <w:rPr>
          <w:rFonts w:ascii="宋体" w:eastAsia="宋体" w:hAnsi="宋体"/>
          <w:szCs w:val="21"/>
        </w:rPr>
      </w:pPr>
      <w:r w:rsidRPr="00B30233">
        <w:rPr>
          <w:rFonts w:ascii="宋体" w:eastAsia="宋体" w:hAnsi="宋体" w:hint="eastAsia"/>
          <w:szCs w:val="21"/>
        </w:rPr>
        <w:t>使用计算机辅助设计（</w:t>
      </w:r>
      <w:ins w:id="53" w:author="liuju86@hotmail.com" w:date="2022-12-22T13:36:00Z">
        <w:r w:rsidR="001F3AEF">
          <w:rPr>
            <w:rFonts w:ascii="宋体" w:eastAsia="宋体" w:hAnsi="宋体"/>
            <w:szCs w:val="21"/>
          </w:rPr>
          <w:t xml:space="preserve">Computer Aided </w:t>
        </w:r>
        <w:proofErr w:type="spellStart"/>
        <w:r w:rsidR="001F3AEF">
          <w:rPr>
            <w:rFonts w:ascii="宋体" w:eastAsia="宋体" w:hAnsi="宋体"/>
            <w:szCs w:val="21"/>
          </w:rPr>
          <w:t>Deisng</w:t>
        </w:r>
        <w:proofErr w:type="spellEnd"/>
        <w:r w:rsidR="001F3AEF">
          <w:rPr>
            <w:rFonts w:ascii="宋体" w:eastAsia="宋体" w:hAnsi="宋体"/>
            <w:szCs w:val="21"/>
          </w:rPr>
          <w:t>,</w:t>
        </w:r>
        <w:r w:rsidR="001F3AEF">
          <w:rPr>
            <w:rFonts w:ascii="宋体" w:eastAsia="宋体" w:hAnsi="宋体" w:hint="eastAsia"/>
            <w:szCs w:val="21"/>
          </w:rPr>
          <w:t>简称</w:t>
        </w:r>
      </w:ins>
      <w:r w:rsidRPr="00B30233">
        <w:rPr>
          <w:rFonts w:ascii="宋体" w:eastAsia="宋体" w:hAnsi="宋体"/>
          <w:szCs w:val="21"/>
        </w:rPr>
        <w:t>CAD）软件或物理模型制作技术建立血管管腔模型。这可能包括根据获取的血管形态信息创建3D模型，并使用物理模拟软件来预测血流特性。</w:t>
      </w:r>
    </w:p>
    <w:p w14:paraId="72DAD876" w14:textId="77777777" w:rsidR="000568C6" w:rsidRPr="00B30233" w:rsidRDefault="000568C6" w:rsidP="00B30233">
      <w:pPr>
        <w:pStyle w:val="a3"/>
        <w:numPr>
          <w:ilvl w:val="0"/>
          <w:numId w:val="7"/>
        </w:numPr>
        <w:spacing w:line="276" w:lineRule="auto"/>
        <w:ind w:firstLineChars="0"/>
        <w:rPr>
          <w:rFonts w:ascii="宋体" w:eastAsia="宋体" w:hAnsi="宋体"/>
          <w:szCs w:val="21"/>
        </w:rPr>
      </w:pPr>
      <w:r w:rsidRPr="00B30233">
        <w:rPr>
          <w:rFonts w:ascii="宋体" w:eastAsia="宋体" w:hAnsi="宋体" w:hint="eastAsia"/>
          <w:szCs w:val="21"/>
        </w:rPr>
        <w:t>进行模型验证和检验，以确保模型能够准确地反映血管结构和功能。这可能包括对模型进行实验验证，或与已有的血管管腔模型进行比较，</w:t>
      </w:r>
      <w:commentRangeStart w:id="54"/>
      <w:r w:rsidRPr="00B30233">
        <w:rPr>
          <w:rFonts w:ascii="宋体" w:eastAsia="宋体" w:hAnsi="宋体" w:hint="eastAsia"/>
          <w:szCs w:val="21"/>
        </w:rPr>
        <w:t>以确定其准确性</w:t>
      </w:r>
      <w:commentRangeEnd w:id="54"/>
      <w:r w:rsidR="001F3AEF">
        <w:rPr>
          <w:rStyle w:val="a6"/>
        </w:rPr>
        <w:commentReference w:id="54"/>
      </w:r>
      <w:r w:rsidRPr="00B30233">
        <w:rPr>
          <w:rFonts w:ascii="宋体" w:eastAsia="宋体" w:hAnsi="宋体" w:hint="eastAsia"/>
          <w:szCs w:val="21"/>
        </w:rPr>
        <w:t>。</w:t>
      </w:r>
    </w:p>
    <w:p w14:paraId="1C807165" w14:textId="63E3868D" w:rsidR="000568C6" w:rsidRPr="00B30233" w:rsidRDefault="000568C6" w:rsidP="00B30233">
      <w:pPr>
        <w:pStyle w:val="a3"/>
        <w:numPr>
          <w:ilvl w:val="0"/>
          <w:numId w:val="7"/>
        </w:numPr>
        <w:spacing w:line="276" w:lineRule="auto"/>
        <w:ind w:firstLineChars="0"/>
        <w:rPr>
          <w:rFonts w:ascii="宋体" w:eastAsia="宋体" w:hAnsi="宋体"/>
          <w:szCs w:val="21"/>
        </w:rPr>
      </w:pPr>
      <w:r w:rsidRPr="00B30233">
        <w:rPr>
          <w:rFonts w:ascii="宋体" w:eastAsia="宋体" w:hAnsi="宋体" w:hint="eastAsia"/>
          <w:szCs w:val="21"/>
        </w:rPr>
        <w:t>使用模型进行研究，例如模拟血管疾病的发生和治疗，或研究血管生物力学。</w:t>
      </w:r>
    </w:p>
    <w:p w14:paraId="36AE445E" w14:textId="2AADAE3C" w:rsidR="00B47AA1" w:rsidRPr="00B30233" w:rsidRDefault="000568C6" w:rsidP="00B30233">
      <w:pPr>
        <w:pStyle w:val="a3"/>
        <w:numPr>
          <w:ilvl w:val="0"/>
          <w:numId w:val="5"/>
        </w:numPr>
        <w:spacing w:line="276" w:lineRule="auto"/>
        <w:ind w:firstLineChars="0"/>
        <w:rPr>
          <w:rFonts w:ascii="宋体" w:eastAsia="宋体" w:hAnsi="宋体"/>
          <w:szCs w:val="21"/>
        </w:rPr>
      </w:pPr>
      <w:r w:rsidRPr="00B30233">
        <w:rPr>
          <w:rFonts w:ascii="宋体" w:eastAsia="宋体" w:hAnsi="宋体" w:hint="eastAsia"/>
          <w:szCs w:val="21"/>
        </w:rPr>
        <w:t>使用</w:t>
      </w:r>
      <w:r w:rsidRPr="00B30233">
        <w:rPr>
          <w:rFonts w:ascii="宋体" w:eastAsia="宋体" w:hAnsi="宋体"/>
          <w:szCs w:val="21"/>
        </w:rPr>
        <w:t xml:space="preserve"> CAD 软件建立血管管腔模型通常包括以下几个步骤：</w:t>
      </w:r>
    </w:p>
    <w:p w14:paraId="4344B355" w14:textId="2C17FCEE" w:rsidR="000568C6" w:rsidRPr="00B30233" w:rsidRDefault="000568C6" w:rsidP="00B30233">
      <w:pPr>
        <w:pStyle w:val="a3"/>
        <w:numPr>
          <w:ilvl w:val="0"/>
          <w:numId w:val="8"/>
        </w:numPr>
        <w:spacing w:line="276" w:lineRule="auto"/>
        <w:ind w:firstLineChars="0"/>
        <w:rPr>
          <w:rFonts w:ascii="宋体" w:eastAsia="宋体" w:hAnsi="宋体"/>
          <w:szCs w:val="21"/>
        </w:rPr>
      </w:pPr>
      <w:r w:rsidRPr="00B30233">
        <w:rPr>
          <w:rFonts w:ascii="宋体" w:eastAsia="宋体" w:hAnsi="宋体" w:hint="eastAsia"/>
          <w:szCs w:val="21"/>
        </w:rPr>
        <w:t>获取必要的图像数据，例如通过</w:t>
      </w:r>
      <w:r w:rsidRPr="00B30233">
        <w:rPr>
          <w:rFonts w:ascii="宋体" w:eastAsia="宋体" w:hAnsi="宋体"/>
          <w:szCs w:val="21"/>
        </w:rPr>
        <w:t xml:space="preserve"> MRI 或 CT </w:t>
      </w:r>
      <w:commentRangeStart w:id="55"/>
      <w:commentRangeStart w:id="56"/>
      <w:r w:rsidRPr="00B30233">
        <w:rPr>
          <w:rFonts w:ascii="宋体" w:eastAsia="宋体" w:hAnsi="宋体"/>
          <w:szCs w:val="21"/>
        </w:rPr>
        <w:t>扫描得到的三维血管图像</w:t>
      </w:r>
      <w:commentRangeEnd w:id="55"/>
      <w:r w:rsidR="001F3AEF">
        <w:rPr>
          <w:rStyle w:val="a6"/>
        </w:rPr>
        <w:commentReference w:id="55"/>
      </w:r>
      <w:commentRangeEnd w:id="56"/>
      <w:r w:rsidR="001F3AEF">
        <w:rPr>
          <w:rStyle w:val="a6"/>
        </w:rPr>
        <w:commentReference w:id="56"/>
      </w:r>
      <w:r w:rsidRPr="00B30233">
        <w:rPr>
          <w:rFonts w:ascii="宋体" w:eastAsia="宋体" w:hAnsi="宋体"/>
          <w:szCs w:val="21"/>
        </w:rPr>
        <w:t>。</w:t>
      </w:r>
    </w:p>
    <w:p w14:paraId="3DA0AA3B" w14:textId="77777777" w:rsidR="000568C6" w:rsidRPr="00B30233" w:rsidRDefault="000568C6" w:rsidP="00B30233">
      <w:pPr>
        <w:pStyle w:val="a3"/>
        <w:numPr>
          <w:ilvl w:val="0"/>
          <w:numId w:val="8"/>
        </w:numPr>
        <w:spacing w:line="276" w:lineRule="auto"/>
        <w:ind w:firstLineChars="0"/>
        <w:rPr>
          <w:rFonts w:ascii="宋体" w:eastAsia="宋体" w:hAnsi="宋体"/>
          <w:szCs w:val="21"/>
        </w:rPr>
      </w:pPr>
      <w:r w:rsidRPr="00B30233">
        <w:rPr>
          <w:rFonts w:ascii="宋体" w:eastAsia="宋体" w:hAnsi="宋体" w:hint="eastAsia"/>
          <w:szCs w:val="21"/>
        </w:rPr>
        <w:t>使用</w:t>
      </w:r>
      <w:r w:rsidRPr="00B30233">
        <w:rPr>
          <w:rFonts w:ascii="宋体" w:eastAsia="宋体" w:hAnsi="宋体"/>
          <w:szCs w:val="21"/>
        </w:rPr>
        <w:t xml:space="preserve"> CAD 软件的图像处理工具对图像进行预处理，例如去除噪声、改善图像质量、增强细节等。</w:t>
      </w:r>
    </w:p>
    <w:p w14:paraId="57AF77EB" w14:textId="12D3FD41" w:rsidR="000568C6" w:rsidRPr="00B30233" w:rsidRDefault="000568C6" w:rsidP="00B30233">
      <w:pPr>
        <w:pStyle w:val="a3"/>
        <w:numPr>
          <w:ilvl w:val="0"/>
          <w:numId w:val="8"/>
        </w:numPr>
        <w:spacing w:line="276" w:lineRule="auto"/>
        <w:ind w:firstLineChars="0"/>
        <w:rPr>
          <w:rFonts w:ascii="宋体" w:eastAsia="宋体" w:hAnsi="宋体"/>
          <w:szCs w:val="21"/>
        </w:rPr>
      </w:pPr>
      <w:r w:rsidRPr="00B30233">
        <w:rPr>
          <w:rFonts w:ascii="宋体" w:eastAsia="宋体" w:hAnsi="宋体" w:hint="eastAsia"/>
          <w:szCs w:val="21"/>
        </w:rPr>
        <w:t>使用</w:t>
      </w:r>
      <w:r w:rsidRPr="00B30233">
        <w:rPr>
          <w:rFonts w:ascii="宋体" w:eastAsia="宋体" w:hAnsi="宋体"/>
          <w:szCs w:val="21"/>
        </w:rPr>
        <w:t xml:space="preserve"> CAD 软件的建模工具对图像中的血管管腔进行三维重建，建立出一个真实可信的血管管腔模型。</w:t>
      </w:r>
    </w:p>
    <w:p w14:paraId="01984E16" w14:textId="326F68C8" w:rsidR="000568C6" w:rsidRPr="00B30233" w:rsidRDefault="000568C6" w:rsidP="00B30233">
      <w:pPr>
        <w:pStyle w:val="a3"/>
        <w:numPr>
          <w:ilvl w:val="0"/>
          <w:numId w:val="8"/>
        </w:numPr>
        <w:spacing w:line="276" w:lineRule="auto"/>
        <w:ind w:firstLineChars="0"/>
        <w:rPr>
          <w:rFonts w:ascii="宋体" w:eastAsia="宋体" w:hAnsi="宋体"/>
          <w:szCs w:val="21"/>
        </w:rPr>
      </w:pPr>
      <w:r w:rsidRPr="00B30233">
        <w:rPr>
          <w:rFonts w:ascii="宋体" w:eastAsia="宋体" w:hAnsi="宋体" w:hint="eastAsia"/>
          <w:szCs w:val="21"/>
        </w:rPr>
        <w:t>可以使用</w:t>
      </w:r>
      <w:r w:rsidRPr="00B30233">
        <w:rPr>
          <w:rFonts w:ascii="宋体" w:eastAsia="宋体" w:hAnsi="宋体"/>
          <w:szCs w:val="21"/>
        </w:rPr>
        <w:t xml:space="preserve"> CAD 软件的仿真功能对血管管腔模型进行各种分析，例如流量分析、血流模拟等。</w:t>
      </w:r>
    </w:p>
    <w:p w14:paraId="4AF8620E" w14:textId="77777777" w:rsidR="000568C6" w:rsidRPr="00B30233" w:rsidRDefault="000568C6" w:rsidP="00B30233">
      <w:pPr>
        <w:pStyle w:val="a3"/>
        <w:numPr>
          <w:ilvl w:val="0"/>
          <w:numId w:val="8"/>
        </w:numPr>
        <w:spacing w:line="276" w:lineRule="auto"/>
        <w:ind w:firstLineChars="0"/>
        <w:rPr>
          <w:rFonts w:ascii="宋体" w:eastAsia="宋体" w:hAnsi="宋体"/>
          <w:szCs w:val="21"/>
        </w:rPr>
      </w:pPr>
      <w:r w:rsidRPr="00B30233">
        <w:rPr>
          <w:rFonts w:ascii="宋体" w:eastAsia="宋体" w:hAnsi="宋体" w:hint="eastAsia"/>
          <w:szCs w:val="21"/>
        </w:rPr>
        <w:t>最后，可以使用</w:t>
      </w:r>
      <w:r w:rsidRPr="00B30233">
        <w:rPr>
          <w:rFonts w:ascii="宋体" w:eastAsia="宋体" w:hAnsi="宋体"/>
          <w:szCs w:val="21"/>
        </w:rPr>
        <w:t xml:space="preserve"> CAD 软件的渲染工具对血管管腔模型进行渲染，并生成可视化图像，供医生和研究人员进行分析和研究。</w:t>
      </w:r>
    </w:p>
    <w:p w14:paraId="6401F38F" w14:textId="707A2C93" w:rsidR="000568C6" w:rsidRPr="00B30233" w:rsidRDefault="00B24BC5" w:rsidP="00B30233">
      <w:pPr>
        <w:pStyle w:val="a3"/>
        <w:numPr>
          <w:ilvl w:val="0"/>
          <w:numId w:val="5"/>
        </w:numPr>
        <w:spacing w:line="276" w:lineRule="auto"/>
        <w:ind w:firstLineChars="0"/>
        <w:rPr>
          <w:rFonts w:ascii="宋体" w:eastAsia="宋体" w:hAnsi="宋体"/>
          <w:szCs w:val="21"/>
        </w:rPr>
      </w:pPr>
      <w:r w:rsidRPr="00B30233">
        <w:rPr>
          <w:rFonts w:ascii="宋体" w:eastAsia="宋体" w:hAnsi="宋体" w:hint="eastAsia"/>
          <w:szCs w:val="21"/>
        </w:rPr>
        <w:t>建模工具可以用来生成三维模型，其中包含了图像中的血管管腔。这种技术可以帮助医生更好地理解血管结构，并为治疗和诊断提供更多的信息。通常，这种建模工具会利用计算机视觉技术来自动识别血管管腔，然后根据图像中的细节来生成三维模型。有些建模工具还可以利用人工智能算法来优化模型的精细度和准确性。</w:t>
      </w:r>
    </w:p>
    <w:p w14:paraId="277B4AD5" w14:textId="77777777" w:rsidR="004A26F3" w:rsidRPr="00B30233" w:rsidRDefault="004A26F3" w:rsidP="00B30233">
      <w:pPr>
        <w:pStyle w:val="a3"/>
        <w:numPr>
          <w:ilvl w:val="0"/>
          <w:numId w:val="5"/>
        </w:numPr>
        <w:spacing w:line="276" w:lineRule="auto"/>
        <w:ind w:firstLineChars="0"/>
        <w:rPr>
          <w:rFonts w:ascii="宋体" w:eastAsia="宋体" w:hAnsi="宋体"/>
          <w:szCs w:val="21"/>
        </w:rPr>
      </w:pPr>
      <w:r w:rsidRPr="00B30233">
        <w:rPr>
          <w:rFonts w:ascii="宋体" w:eastAsia="宋体" w:hAnsi="宋体" w:hint="eastAsia"/>
          <w:szCs w:val="21"/>
        </w:rPr>
        <w:t>在医学图像中手动识别血管管腔并进行三维重建是一个复杂的过程，需要经过多个步骤。以下是一般的步骤：使用计算机辅助软件进行图像预处理，包括去噪、图像增强等步骤。</w:t>
      </w:r>
    </w:p>
    <w:p w14:paraId="3FF2910A" w14:textId="15A9598D" w:rsidR="004A26F3" w:rsidRPr="00B30233" w:rsidRDefault="004A26F3" w:rsidP="00B30233">
      <w:pPr>
        <w:pStyle w:val="a3"/>
        <w:numPr>
          <w:ilvl w:val="0"/>
          <w:numId w:val="9"/>
        </w:numPr>
        <w:spacing w:line="276" w:lineRule="auto"/>
        <w:ind w:firstLineChars="0"/>
        <w:rPr>
          <w:rFonts w:ascii="宋体" w:eastAsia="宋体" w:hAnsi="宋体"/>
          <w:szCs w:val="21"/>
        </w:rPr>
      </w:pPr>
      <w:r w:rsidRPr="00B30233">
        <w:rPr>
          <w:rFonts w:ascii="宋体" w:eastAsia="宋体" w:hAnsi="宋体" w:hint="eastAsia"/>
          <w:szCs w:val="21"/>
        </w:rPr>
        <w:t>使用图像分割算法将图像中的血管管腔与背景分离开来。</w:t>
      </w:r>
    </w:p>
    <w:p w14:paraId="57B3074C" w14:textId="77777777" w:rsidR="004A26F3" w:rsidRPr="00B30233" w:rsidRDefault="004A26F3" w:rsidP="00B30233">
      <w:pPr>
        <w:pStyle w:val="a3"/>
        <w:numPr>
          <w:ilvl w:val="0"/>
          <w:numId w:val="9"/>
        </w:numPr>
        <w:spacing w:line="276" w:lineRule="auto"/>
        <w:ind w:firstLineChars="0"/>
        <w:rPr>
          <w:rFonts w:ascii="宋体" w:eastAsia="宋体" w:hAnsi="宋体"/>
          <w:szCs w:val="21"/>
        </w:rPr>
      </w:pPr>
      <w:r w:rsidRPr="00B30233">
        <w:rPr>
          <w:rFonts w:ascii="宋体" w:eastAsia="宋体" w:hAnsi="宋体" w:hint="eastAsia"/>
          <w:szCs w:val="21"/>
        </w:rPr>
        <w:t>对分割后的图像进行人工校验，确保分割的准确性。</w:t>
      </w:r>
    </w:p>
    <w:p w14:paraId="0A2BC036" w14:textId="77777777" w:rsidR="004A26F3" w:rsidRPr="00B30233" w:rsidRDefault="004A26F3" w:rsidP="00B30233">
      <w:pPr>
        <w:pStyle w:val="a3"/>
        <w:numPr>
          <w:ilvl w:val="0"/>
          <w:numId w:val="9"/>
        </w:numPr>
        <w:spacing w:line="276" w:lineRule="auto"/>
        <w:ind w:firstLineChars="0"/>
        <w:rPr>
          <w:rFonts w:ascii="宋体" w:eastAsia="宋体" w:hAnsi="宋体"/>
          <w:szCs w:val="21"/>
        </w:rPr>
      </w:pPr>
      <w:r w:rsidRPr="00B30233">
        <w:rPr>
          <w:rFonts w:ascii="宋体" w:eastAsia="宋体" w:hAnsi="宋体" w:hint="eastAsia"/>
          <w:szCs w:val="21"/>
        </w:rPr>
        <w:t>使用三维重建算法将血管管腔的二维图像重建为三维模型。</w:t>
      </w:r>
    </w:p>
    <w:p w14:paraId="4B7983AD" w14:textId="77777777" w:rsidR="004A26F3" w:rsidRPr="00B30233" w:rsidRDefault="004A26F3" w:rsidP="00B30233">
      <w:pPr>
        <w:pStyle w:val="a3"/>
        <w:numPr>
          <w:ilvl w:val="0"/>
          <w:numId w:val="9"/>
        </w:numPr>
        <w:spacing w:line="276" w:lineRule="auto"/>
        <w:ind w:firstLineChars="0"/>
        <w:rPr>
          <w:rFonts w:ascii="宋体" w:eastAsia="宋体" w:hAnsi="宋体"/>
          <w:szCs w:val="21"/>
        </w:rPr>
      </w:pPr>
      <w:r w:rsidRPr="00B30233">
        <w:rPr>
          <w:rFonts w:ascii="宋体" w:eastAsia="宋体" w:hAnsi="宋体" w:hint="eastAsia"/>
          <w:szCs w:val="21"/>
        </w:rPr>
        <w:t>对重建后的模型进行人工校验，确保重建结果的准确性。</w:t>
      </w:r>
    </w:p>
    <w:p w14:paraId="0FBD5632" w14:textId="77777777" w:rsidR="004A26F3" w:rsidRPr="00B30233" w:rsidRDefault="004A26F3" w:rsidP="00B30233">
      <w:pPr>
        <w:pStyle w:val="a3"/>
        <w:numPr>
          <w:ilvl w:val="0"/>
          <w:numId w:val="9"/>
        </w:numPr>
        <w:spacing w:line="276" w:lineRule="auto"/>
        <w:ind w:firstLineChars="0"/>
        <w:rPr>
          <w:rFonts w:ascii="宋体" w:eastAsia="宋体" w:hAnsi="宋体"/>
          <w:szCs w:val="21"/>
        </w:rPr>
      </w:pPr>
      <w:r w:rsidRPr="00B30233">
        <w:rPr>
          <w:rFonts w:ascii="宋体" w:eastAsia="宋体" w:hAnsi="宋体" w:hint="eastAsia"/>
          <w:szCs w:val="21"/>
        </w:rPr>
        <w:t>使用可视化软件对重建后的三维模型进行展示。</w:t>
      </w:r>
    </w:p>
    <w:p w14:paraId="1A0CEF74" w14:textId="541EAF9E" w:rsidR="004A26F3" w:rsidRPr="00B30233" w:rsidRDefault="004A26F3" w:rsidP="00B30233">
      <w:pPr>
        <w:pStyle w:val="a3"/>
        <w:numPr>
          <w:ilvl w:val="0"/>
          <w:numId w:val="9"/>
        </w:numPr>
        <w:spacing w:line="276" w:lineRule="auto"/>
        <w:ind w:firstLineChars="0"/>
        <w:rPr>
          <w:rFonts w:ascii="宋体" w:eastAsia="宋体" w:hAnsi="宋体"/>
          <w:szCs w:val="21"/>
        </w:rPr>
      </w:pPr>
      <w:r w:rsidRPr="00B30233">
        <w:rPr>
          <w:rFonts w:ascii="宋体" w:eastAsia="宋体" w:hAnsi="宋体" w:hint="eastAsia"/>
          <w:szCs w:val="21"/>
        </w:rPr>
        <w:t>这个流程可能需要多次迭代，直到获得满意的结果为止。</w:t>
      </w:r>
    </w:p>
    <w:p w14:paraId="384435A9" w14:textId="77777777" w:rsidR="0070437B" w:rsidRPr="00B30233" w:rsidRDefault="0070437B" w:rsidP="00B30233">
      <w:pPr>
        <w:spacing w:line="276" w:lineRule="auto"/>
        <w:rPr>
          <w:rFonts w:ascii="宋体" w:eastAsia="宋体" w:hAnsi="宋体"/>
          <w:szCs w:val="21"/>
        </w:rPr>
      </w:pPr>
    </w:p>
    <w:p w14:paraId="42C57D64" w14:textId="24042545" w:rsidR="00B47AA1" w:rsidRPr="00B30233" w:rsidRDefault="00B47AA1" w:rsidP="00B30233">
      <w:pPr>
        <w:spacing w:line="276" w:lineRule="auto"/>
        <w:rPr>
          <w:rFonts w:ascii="宋体" w:eastAsia="宋体" w:hAnsi="宋体"/>
          <w:b/>
          <w:bCs/>
          <w:szCs w:val="21"/>
        </w:rPr>
      </w:pPr>
      <w:r w:rsidRPr="00B30233">
        <w:rPr>
          <w:rFonts w:ascii="宋体" w:eastAsia="宋体" w:hAnsi="宋体" w:hint="eastAsia"/>
          <w:b/>
          <w:bCs/>
          <w:szCs w:val="21"/>
        </w:rPr>
        <w:t>现有技术</w:t>
      </w:r>
    </w:p>
    <w:p w14:paraId="4E1697DD" w14:textId="2C4F8C85" w:rsidR="00B47AA1" w:rsidRPr="00B30233" w:rsidRDefault="00B47AA1" w:rsidP="00B30233">
      <w:pPr>
        <w:pStyle w:val="a3"/>
        <w:numPr>
          <w:ilvl w:val="0"/>
          <w:numId w:val="3"/>
        </w:numPr>
        <w:spacing w:line="276" w:lineRule="auto"/>
        <w:ind w:firstLineChars="0"/>
        <w:rPr>
          <w:rFonts w:ascii="宋体" w:eastAsia="宋体" w:hAnsi="宋体"/>
          <w:szCs w:val="21"/>
        </w:rPr>
      </w:pPr>
      <w:r w:rsidRPr="00B30233">
        <w:rPr>
          <w:rFonts w:ascii="宋体" w:eastAsia="宋体" w:hAnsi="宋体" w:hint="eastAsia"/>
          <w:szCs w:val="21"/>
        </w:rPr>
        <w:t>血管腔的建模是相对成熟的。涉及：图像分割、放样、光滑化、布尔运算等。额外的有中心线提取。</w:t>
      </w:r>
      <w:r w:rsidR="000511DF" w:rsidRPr="00B30233">
        <w:rPr>
          <w:rFonts w:ascii="宋体" w:eastAsia="宋体" w:hAnsi="宋体" w:hint="eastAsia"/>
          <w:szCs w:val="21"/>
        </w:rPr>
        <w:t xml:space="preserve">（参考：国内 睿心专利 国外 </w:t>
      </w:r>
      <w:r w:rsidR="000511DF" w:rsidRPr="00B30233">
        <w:rPr>
          <w:rFonts w:ascii="宋体" w:eastAsia="宋体" w:hAnsi="宋体"/>
          <w:szCs w:val="21"/>
        </w:rPr>
        <w:t xml:space="preserve"> </w:t>
      </w:r>
      <w:proofErr w:type="spellStart"/>
      <w:r w:rsidR="000511DF" w:rsidRPr="00B30233">
        <w:rPr>
          <w:rFonts w:ascii="宋体" w:eastAsia="宋体" w:hAnsi="宋体"/>
          <w:szCs w:val="21"/>
        </w:rPr>
        <w:t>h</w:t>
      </w:r>
      <w:r w:rsidR="000511DF" w:rsidRPr="00B30233">
        <w:rPr>
          <w:rFonts w:ascii="宋体" w:eastAsia="宋体" w:hAnsi="宋体" w:hint="eastAsia"/>
          <w:szCs w:val="21"/>
        </w:rPr>
        <w:t>eartflow</w:t>
      </w:r>
      <w:proofErr w:type="spellEnd"/>
      <w:r w:rsidR="000511DF" w:rsidRPr="00B30233">
        <w:rPr>
          <w:rFonts w:ascii="宋体" w:eastAsia="宋体" w:hAnsi="宋体" w:hint="eastAsia"/>
          <w:szCs w:val="21"/>
        </w:rPr>
        <w:t>专利、</w:t>
      </w:r>
      <w:proofErr w:type="spellStart"/>
      <w:r w:rsidR="000511DF" w:rsidRPr="00B30233">
        <w:rPr>
          <w:rFonts w:ascii="宋体" w:eastAsia="宋体" w:hAnsi="宋体"/>
          <w:szCs w:val="21"/>
        </w:rPr>
        <w:t>SimVascular</w:t>
      </w:r>
      <w:proofErr w:type="spellEnd"/>
      <w:r w:rsidR="000511DF" w:rsidRPr="00B30233">
        <w:rPr>
          <w:rFonts w:ascii="宋体" w:eastAsia="宋体" w:hAnsi="宋体"/>
          <w:szCs w:val="21"/>
        </w:rPr>
        <w:t>, Crimson</w:t>
      </w:r>
      <w:r w:rsidR="000511DF" w:rsidRPr="00B30233">
        <w:rPr>
          <w:rFonts w:ascii="宋体" w:eastAsia="宋体" w:hAnsi="宋体" w:hint="eastAsia"/>
          <w:szCs w:val="21"/>
        </w:rPr>
        <w:t>两个开源软件）。可以提一句三维分割，但其仍很不成熟。</w:t>
      </w:r>
    </w:p>
    <w:p w14:paraId="5BF30CF9" w14:textId="6857E969" w:rsidR="00D12BA6" w:rsidRPr="00B30233" w:rsidRDefault="00D12BA6" w:rsidP="00B30233">
      <w:pPr>
        <w:pStyle w:val="a3"/>
        <w:numPr>
          <w:ilvl w:val="0"/>
          <w:numId w:val="6"/>
        </w:numPr>
        <w:spacing w:line="276" w:lineRule="auto"/>
        <w:ind w:firstLineChars="0"/>
        <w:rPr>
          <w:rFonts w:ascii="宋体" w:eastAsia="宋体" w:hAnsi="宋体"/>
          <w:szCs w:val="21"/>
        </w:rPr>
      </w:pPr>
      <w:r w:rsidRPr="00B30233">
        <w:rPr>
          <w:rFonts w:ascii="宋体" w:eastAsia="宋体" w:hAnsi="宋体" w:hint="eastAsia"/>
          <w:szCs w:val="21"/>
        </w:rPr>
        <w:t>图像分割是将图像分成不同的区域的过程，</w:t>
      </w:r>
      <w:commentRangeStart w:id="57"/>
      <w:r w:rsidRPr="00B30233">
        <w:rPr>
          <w:rFonts w:ascii="宋体" w:eastAsia="宋体" w:hAnsi="宋体" w:hint="eastAsia"/>
          <w:szCs w:val="21"/>
        </w:rPr>
        <w:t>这些区域通常具有共同的特征或相似性</w:t>
      </w:r>
      <w:commentRangeEnd w:id="57"/>
      <w:r w:rsidR="001F3AEF">
        <w:rPr>
          <w:rStyle w:val="a6"/>
        </w:rPr>
        <w:commentReference w:id="57"/>
      </w:r>
      <w:r w:rsidRPr="00B30233">
        <w:rPr>
          <w:rFonts w:ascii="宋体" w:eastAsia="宋体" w:hAnsi="宋体" w:hint="eastAsia"/>
          <w:szCs w:val="21"/>
        </w:rPr>
        <w:t>。</w:t>
      </w:r>
    </w:p>
    <w:p w14:paraId="00CBBE36" w14:textId="2AF9CAF8" w:rsidR="00D12BA6" w:rsidRPr="00B30233" w:rsidRDefault="00D12BA6" w:rsidP="00B30233">
      <w:pPr>
        <w:pStyle w:val="a3"/>
        <w:numPr>
          <w:ilvl w:val="0"/>
          <w:numId w:val="6"/>
        </w:numPr>
        <w:spacing w:line="276" w:lineRule="auto"/>
        <w:ind w:firstLineChars="0"/>
        <w:rPr>
          <w:rFonts w:ascii="宋体" w:eastAsia="宋体" w:hAnsi="宋体"/>
          <w:szCs w:val="21"/>
        </w:rPr>
      </w:pPr>
      <w:r w:rsidRPr="00B30233">
        <w:rPr>
          <w:rFonts w:ascii="宋体" w:eastAsia="宋体" w:hAnsi="宋体" w:hint="eastAsia"/>
          <w:szCs w:val="21"/>
        </w:rPr>
        <w:t>一种常见的图像分割算法是基于阈值的分割。这种方法通过对图像的每个像素进行</w:t>
      </w:r>
      <w:r w:rsidRPr="00B30233">
        <w:rPr>
          <w:rFonts w:ascii="宋体" w:eastAsia="宋体" w:hAnsi="宋体" w:hint="eastAsia"/>
          <w:szCs w:val="21"/>
        </w:rPr>
        <w:lastRenderedPageBreak/>
        <w:t>二进制分类来实现分割。你可以设定一个阈值，如果像素的灰度值大于阈值，则将其分为一类，否则将其分为另一类。这种方法通常用于二值图像（即黑白图像）的分割。</w:t>
      </w:r>
    </w:p>
    <w:p w14:paraId="0FA24973" w14:textId="234CC050" w:rsidR="00D12BA6" w:rsidRPr="00B30233" w:rsidRDefault="00D12BA6" w:rsidP="00B30233">
      <w:pPr>
        <w:pStyle w:val="a3"/>
        <w:numPr>
          <w:ilvl w:val="0"/>
          <w:numId w:val="6"/>
        </w:numPr>
        <w:spacing w:line="276" w:lineRule="auto"/>
        <w:ind w:firstLineChars="0"/>
        <w:rPr>
          <w:rFonts w:ascii="宋体" w:eastAsia="宋体" w:hAnsi="宋体"/>
          <w:szCs w:val="21"/>
        </w:rPr>
      </w:pPr>
      <w:r w:rsidRPr="00B30233">
        <w:rPr>
          <w:rFonts w:ascii="宋体" w:eastAsia="宋体" w:hAnsi="宋体" w:hint="eastAsia"/>
          <w:szCs w:val="21"/>
        </w:rPr>
        <w:t>另一种常见的图像分割算法是基于连通域的分割。这种方法基于图像中的连通域，即图像中的相邻像素的集合。通过找到图像中所有连通域，并将它们分为不同的区域，可以实现分割。</w:t>
      </w:r>
    </w:p>
    <w:p w14:paraId="02CE96D2" w14:textId="08033471" w:rsidR="000B625D" w:rsidRPr="00B30233" w:rsidRDefault="00D12BA6" w:rsidP="00B30233">
      <w:pPr>
        <w:pStyle w:val="a3"/>
        <w:numPr>
          <w:ilvl w:val="0"/>
          <w:numId w:val="6"/>
        </w:numPr>
        <w:spacing w:line="276" w:lineRule="auto"/>
        <w:ind w:firstLineChars="0"/>
        <w:rPr>
          <w:rFonts w:ascii="宋体" w:eastAsia="宋体" w:hAnsi="宋体"/>
          <w:szCs w:val="21"/>
        </w:rPr>
      </w:pPr>
      <w:r w:rsidRPr="00B30233">
        <w:rPr>
          <w:rFonts w:ascii="宋体" w:eastAsia="宋体" w:hAnsi="宋体" w:hint="eastAsia"/>
          <w:szCs w:val="21"/>
        </w:rPr>
        <w:t>还</w:t>
      </w:r>
      <w:r w:rsidR="004E0A4C" w:rsidRPr="00B30233">
        <w:rPr>
          <w:rFonts w:ascii="宋体" w:eastAsia="宋体" w:hAnsi="宋体" w:hint="eastAsia"/>
          <w:szCs w:val="21"/>
        </w:rPr>
        <w:t>包括水平分割.水平分割是一种图像分割技术，它通过将图像划分为水平层来将图像分割为不同的部分。水平分割算法通常使用一个阈值来确定哪些像素属于同一水平层，然后将不同水平层的像素分配到不同的分割结果中。这种方法的优点在于它简单易行，但是它的效果可能会受到图像中的噪声和其他干扰因素的影响。</w:t>
      </w:r>
      <w:r w:rsidRPr="00B30233">
        <w:rPr>
          <w:rFonts w:ascii="宋体" w:eastAsia="宋体" w:hAnsi="宋体" w:hint="eastAsia"/>
          <w:szCs w:val="21"/>
        </w:rPr>
        <w:t>（需要更概括更全面的简介）</w:t>
      </w:r>
    </w:p>
    <w:p w14:paraId="7DFF8BD8" w14:textId="3185693D" w:rsidR="00DC0856" w:rsidRPr="00B30233" w:rsidRDefault="00802A17" w:rsidP="00B30233">
      <w:pPr>
        <w:pStyle w:val="a3"/>
        <w:numPr>
          <w:ilvl w:val="0"/>
          <w:numId w:val="3"/>
        </w:numPr>
        <w:spacing w:line="276" w:lineRule="auto"/>
        <w:ind w:firstLineChars="0"/>
        <w:rPr>
          <w:rFonts w:ascii="宋体" w:eastAsia="宋体" w:hAnsi="宋体"/>
          <w:szCs w:val="21"/>
        </w:rPr>
      </w:pPr>
      <w:r w:rsidRPr="00B30233">
        <w:rPr>
          <w:rFonts w:ascii="宋体" w:eastAsia="宋体" w:hAnsi="宋体" w:hint="eastAsia"/>
          <w:szCs w:val="21"/>
        </w:rPr>
        <w:t>放样是一种在</w:t>
      </w:r>
      <w:r w:rsidRPr="00B30233">
        <w:rPr>
          <w:rFonts w:ascii="宋体" w:eastAsia="宋体" w:hAnsi="宋体"/>
          <w:szCs w:val="21"/>
        </w:rPr>
        <w:t>CAD和其他三维建模软件中创建复杂平滑三维形状的重要方法。它的基本流程是首先选择需要放样的曲线或曲面的平面横截面，然后使用算法将它们拟合成符合预期形状的平滑三维曲面。这样的方法非常适用于设计师和工程师在计算机辅助设计（CAD）中创建复杂的三维形状，因为它能够快速生成平滑的三维曲面。</w:t>
      </w:r>
    </w:p>
    <w:p w14:paraId="66A16AAF" w14:textId="12E42FEC" w:rsidR="00DC0856" w:rsidRPr="00B30233" w:rsidRDefault="00DC0856" w:rsidP="00B30233">
      <w:pPr>
        <w:pStyle w:val="a3"/>
        <w:numPr>
          <w:ilvl w:val="0"/>
          <w:numId w:val="3"/>
        </w:numPr>
        <w:spacing w:line="276" w:lineRule="auto"/>
        <w:ind w:firstLineChars="0"/>
        <w:rPr>
          <w:rFonts w:ascii="宋体" w:eastAsia="宋体" w:hAnsi="宋体"/>
          <w:szCs w:val="21"/>
        </w:rPr>
      </w:pPr>
      <w:r w:rsidRPr="00B30233">
        <w:rPr>
          <w:rFonts w:ascii="宋体" w:eastAsia="宋体" w:hAnsi="宋体"/>
          <w:szCs w:val="21"/>
        </w:rPr>
        <w:t>血管三维建模得到的模型进行光滑化的一般步骤如下:</w:t>
      </w:r>
    </w:p>
    <w:p w14:paraId="1E139899" w14:textId="23ADCCAC" w:rsidR="00DC0856" w:rsidRPr="00B30233" w:rsidRDefault="00DC0856" w:rsidP="00B30233">
      <w:pPr>
        <w:pStyle w:val="a3"/>
        <w:numPr>
          <w:ilvl w:val="0"/>
          <w:numId w:val="10"/>
        </w:numPr>
        <w:spacing w:line="276" w:lineRule="auto"/>
        <w:ind w:firstLineChars="0"/>
        <w:rPr>
          <w:rFonts w:ascii="宋体" w:eastAsia="宋体" w:hAnsi="宋体"/>
          <w:szCs w:val="21"/>
        </w:rPr>
      </w:pPr>
      <w:r w:rsidRPr="00B30233">
        <w:rPr>
          <w:rFonts w:ascii="宋体" w:eastAsia="宋体" w:hAnsi="宋体" w:hint="eastAsia"/>
          <w:szCs w:val="21"/>
        </w:rPr>
        <w:t>将血管模型转换为三维网格模型。在这一步中，血管的表面将被划分成许多小的三角形面片。</w:t>
      </w:r>
    </w:p>
    <w:p w14:paraId="70D1DA8E" w14:textId="77777777" w:rsidR="00DC0856" w:rsidRPr="00B30233" w:rsidRDefault="00DC0856" w:rsidP="00B30233">
      <w:pPr>
        <w:pStyle w:val="a3"/>
        <w:numPr>
          <w:ilvl w:val="0"/>
          <w:numId w:val="10"/>
        </w:numPr>
        <w:spacing w:line="276" w:lineRule="auto"/>
        <w:ind w:firstLineChars="0"/>
        <w:rPr>
          <w:rFonts w:ascii="宋体" w:eastAsia="宋体" w:hAnsi="宋体"/>
          <w:szCs w:val="21"/>
        </w:rPr>
      </w:pPr>
      <w:r w:rsidRPr="00B30233">
        <w:rPr>
          <w:rFonts w:ascii="宋体" w:eastAsia="宋体" w:hAnsi="宋体" w:hint="eastAsia"/>
          <w:szCs w:val="21"/>
        </w:rPr>
        <w:t>在网格模型上进行曲率测量。曲率是表面形状的一个重要特征，可以用来衡量血管表面的光滑程度。曲率可以通过计算血管表面上每个三角形面片的法向量来测量。</w:t>
      </w:r>
    </w:p>
    <w:p w14:paraId="3DBA6389" w14:textId="77777777" w:rsidR="00DC0856" w:rsidRPr="00B30233" w:rsidRDefault="00DC0856" w:rsidP="00B30233">
      <w:pPr>
        <w:pStyle w:val="a3"/>
        <w:numPr>
          <w:ilvl w:val="0"/>
          <w:numId w:val="10"/>
        </w:numPr>
        <w:spacing w:line="276" w:lineRule="auto"/>
        <w:ind w:firstLineChars="0"/>
        <w:rPr>
          <w:rFonts w:ascii="宋体" w:eastAsia="宋体" w:hAnsi="宋体"/>
          <w:szCs w:val="21"/>
        </w:rPr>
      </w:pPr>
      <w:r w:rsidRPr="00B30233">
        <w:rPr>
          <w:rFonts w:ascii="宋体" w:eastAsia="宋体" w:hAnsi="宋体" w:hint="eastAsia"/>
          <w:szCs w:val="21"/>
        </w:rPr>
        <w:t>使用曲率信息对血管表面进行光滑化。光滑化的方法可以有很多种，常见的方法包括拉格朗日插值、自然边界滤波和局部平滑等。这些方法的原理和步骤略有不同，但通常都需要对每个三角形面片的顶点进行调整，以使血管表面变得更加光滑。</w:t>
      </w:r>
    </w:p>
    <w:p w14:paraId="3289529E" w14:textId="77777777" w:rsidR="00DC0856" w:rsidRPr="00B30233" w:rsidRDefault="00DC0856" w:rsidP="00B30233">
      <w:pPr>
        <w:pStyle w:val="a3"/>
        <w:numPr>
          <w:ilvl w:val="0"/>
          <w:numId w:val="10"/>
        </w:numPr>
        <w:spacing w:line="276" w:lineRule="auto"/>
        <w:ind w:firstLineChars="0"/>
        <w:rPr>
          <w:rFonts w:ascii="宋体" w:eastAsia="宋体" w:hAnsi="宋体"/>
          <w:szCs w:val="21"/>
        </w:rPr>
      </w:pPr>
      <w:r w:rsidRPr="00B30233">
        <w:rPr>
          <w:rFonts w:ascii="宋体" w:eastAsia="宋体" w:hAnsi="宋体" w:hint="eastAsia"/>
          <w:szCs w:val="21"/>
        </w:rPr>
        <w:t>对光滑后的血管模型进行检查。在这一步中，你可以使用视觉化工具（如三维可视化软件）来检查光滑后的血管模型，以确保血管表面看起来足够光滑，并且不存在明显的瑕疵或不规则的部分。如果需要，你还可以进行进一步的修</w:t>
      </w:r>
    </w:p>
    <w:p w14:paraId="175CDEEE" w14:textId="77777777" w:rsidR="00024E5A" w:rsidRPr="00B30233" w:rsidRDefault="00024E5A" w:rsidP="00B30233">
      <w:pPr>
        <w:pStyle w:val="a3"/>
        <w:numPr>
          <w:ilvl w:val="0"/>
          <w:numId w:val="3"/>
        </w:numPr>
        <w:spacing w:line="276" w:lineRule="auto"/>
        <w:ind w:firstLineChars="0"/>
        <w:rPr>
          <w:rFonts w:ascii="宋体" w:eastAsia="宋体" w:hAnsi="宋体"/>
          <w:szCs w:val="21"/>
        </w:rPr>
      </w:pPr>
      <w:r w:rsidRPr="00B30233">
        <w:rPr>
          <w:rFonts w:ascii="宋体" w:eastAsia="宋体" w:hAnsi="宋体" w:hint="eastAsia"/>
          <w:szCs w:val="21"/>
        </w:rPr>
        <w:t>常见的三种布尔运算是：并集、交集和差集。这三种运算的前面逻辑过程是一样的，只有最后一步不同。</w:t>
      </w:r>
    </w:p>
    <w:p w14:paraId="10BCE06B" w14:textId="77777777" w:rsidR="00024E5A" w:rsidRPr="00B30233" w:rsidRDefault="00024E5A" w:rsidP="00B30233">
      <w:pPr>
        <w:pStyle w:val="a3"/>
        <w:numPr>
          <w:ilvl w:val="0"/>
          <w:numId w:val="11"/>
        </w:numPr>
        <w:spacing w:line="276" w:lineRule="auto"/>
        <w:ind w:firstLineChars="0"/>
        <w:rPr>
          <w:rFonts w:ascii="宋体" w:eastAsia="宋体" w:hAnsi="宋体"/>
          <w:szCs w:val="21"/>
        </w:rPr>
      </w:pPr>
      <w:r w:rsidRPr="00B30233">
        <w:rPr>
          <w:rFonts w:ascii="宋体" w:eastAsia="宋体" w:hAnsi="宋体"/>
          <w:szCs w:val="21"/>
        </w:rPr>
        <w:t>并集是将两个物体合并成一个物体。</w:t>
      </w:r>
    </w:p>
    <w:p w14:paraId="01D035B4" w14:textId="77777777" w:rsidR="00024E5A" w:rsidRPr="00B30233" w:rsidRDefault="00024E5A" w:rsidP="00B30233">
      <w:pPr>
        <w:pStyle w:val="a3"/>
        <w:numPr>
          <w:ilvl w:val="0"/>
          <w:numId w:val="11"/>
        </w:numPr>
        <w:spacing w:line="276" w:lineRule="auto"/>
        <w:ind w:firstLineChars="0"/>
        <w:rPr>
          <w:rFonts w:ascii="宋体" w:eastAsia="宋体" w:hAnsi="宋体"/>
          <w:szCs w:val="21"/>
        </w:rPr>
      </w:pPr>
      <w:r w:rsidRPr="00B30233">
        <w:rPr>
          <w:rFonts w:ascii="宋体" w:eastAsia="宋体" w:hAnsi="宋体"/>
          <w:szCs w:val="21"/>
        </w:rPr>
        <w:t>交集是查找两个物体公共部分。</w:t>
      </w:r>
    </w:p>
    <w:p w14:paraId="4D8CDAB5" w14:textId="59B52A41" w:rsidR="00024E5A" w:rsidRPr="00B30233" w:rsidRDefault="00024E5A" w:rsidP="00B30233">
      <w:pPr>
        <w:pStyle w:val="a3"/>
        <w:numPr>
          <w:ilvl w:val="0"/>
          <w:numId w:val="11"/>
        </w:numPr>
        <w:spacing w:line="276" w:lineRule="auto"/>
        <w:ind w:firstLineChars="0"/>
        <w:rPr>
          <w:rFonts w:ascii="宋体" w:eastAsia="宋体" w:hAnsi="宋体"/>
          <w:szCs w:val="21"/>
        </w:rPr>
      </w:pPr>
      <w:r w:rsidRPr="00B30233">
        <w:rPr>
          <w:rFonts w:ascii="宋体" w:eastAsia="宋体" w:hAnsi="宋体"/>
          <w:szCs w:val="21"/>
        </w:rPr>
        <w:t>差集是从一个物体中去掉两个物体公共部分。</w:t>
      </w:r>
    </w:p>
    <w:p w14:paraId="1622E5E5" w14:textId="6B23E9FA" w:rsidR="00024E5A" w:rsidRPr="00B30233" w:rsidRDefault="00024E5A" w:rsidP="00B30233">
      <w:pPr>
        <w:pStyle w:val="a3"/>
        <w:numPr>
          <w:ilvl w:val="0"/>
          <w:numId w:val="11"/>
        </w:numPr>
        <w:spacing w:line="276" w:lineRule="auto"/>
        <w:ind w:firstLineChars="0"/>
        <w:rPr>
          <w:rFonts w:ascii="宋体" w:eastAsia="宋体" w:hAnsi="宋体"/>
          <w:szCs w:val="21"/>
        </w:rPr>
      </w:pPr>
      <w:r w:rsidRPr="00B30233">
        <w:rPr>
          <w:rFonts w:ascii="宋体" w:eastAsia="宋体" w:hAnsi="宋体" w:hint="eastAsia"/>
          <w:szCs w:val="21"/>
        </w:rPr>
        <w:t>为了简化讨论，我们只考虑实体之间的布尔运算。其他类型几何之间的计算方法类似（例如面与实体之间、面与面之间）。</w:t>
      </w:r>
    </w:p>
    <w:p w14:paraId="6F671069" w14:textId="4AF36407" w:rsidR="00024E5A" w:rsidRPr="00B30233" w:rsidRDefault="00024E5A" w:rsidP="00B30233">
      <w:pPr>
        <w:pStyle w:val="a3"/>
        <w:numPr>
          <w:ilvl w:val="0"/>
          <w:numId w:val="3"/>
        </w:numPr>
        <w:spacing w:line="276" w:lineRule="auto"/>
        <w:ind w:firstLineChars="0"/>
        <w:rPr>
          <w:rFonts w:ascii="宋体" w:eastAsia="宋体" w:hAnsi="宋体"/>
          <w:szCs w:val="21"/>
        </w:rPr>
      </w:pPr>
      <w:r w:rsidRPr="00B30233">
        <w:rPr>
          <w:rFonts w:ascii="宋体" w:eastAsia="宋体" w:hAnsi="宋体"/>
          <w:szCs w:val="21"/>
        </w:rPr>
        <w:t>B-Rep模型的三维物体都是由面（Face）构成的，因此三维物体的布尔运算也是基于面的几何信息的。相对于单纯的面与面之间的布尔运算，三维物体（Solid）布尔运算多了一步，即需要维护面的拓扑关系（例如SHELL和BODY），但是几何信息是完全相同的。</w:t>
      </w:r>
      <w:r w:rsidRPr="00B30233">
        <w:rPr>
          <w:rFonts w:ascii="宋体" w:eastAsia="宋体" w:hAnsi="宋体" w:hint="eastAsia"/>
          <w:szCs w:val="21"/>
        </w:rPr>
        <w:t>布尔运算基础算法涉及到的计算包括：</w:t>
      </w:r>
    </w:p>
    <w:p w14:paraId="43CD07BD" w14:textId="071020AB" w:rsidR="00024E5A" w:rsidRPr="00B30233" w:rsidRDefault="00024E5A" w:rsidP="00B30233">
      <w:pPr>
        <w:pStyle w:val="a3"/>
        <w:numPr>
          <w:ilvl w:val="0"/>
          <w:numId w:val="12"/>
        </w:numPr>
        <w:spacing w:line="276" w:lineRule="auto"/>
        <w:ind w:firstLineChars="0"/>
        <w:rPr>
          <w:rFonts w:ascii="宋体" w:eastAsia="宋体" w:hAnsi="宋体"/>
          <w:szCs w:val="21"/>
        </w:rPr>
      </w:pPr>
      <w:r w:rsidRPr="00B30233">
        <w:rPr>
          <w:rFonts w:ascii="宋体" w:eastAsia="宋体" w:hAnsi="宋体" w:hint="eastAsia"/>
          <w:szCs w:val="21"/>
        </w:rPr>
        <w:t>面的相交计算，需要得出交点、交线等几何信息。</w:t>
      </w:r>
    </w:p>
    <w:p w14:paraId="3C12ADC1" w14:textId="77777777" w:rsidR="00024E5A" w:rsidRPr="00B30233" w:rsidRDefault="00024E5A" w:rsidP="00B30233">
      <w:pPr>
        <w:pStyle w:val="a3"/>
        <w:numPr>
          <w:ilvl w:val="0"/>
          <w:numId w:val="12"/>
        </w:numPr>
        <w:spacing w:line="276" w:lineRule="auto"/>
        <w:ind w:firstLineChars="0"/>
        <w:rPr>
          <w:rFonts w:ascii="宋体" w:eastAsia="宋体" w:hAnsi="宋体"/>
          <w:szCs w:val="21"/>
        </w:rPr>
      </w:pPr>
      <w:r w:rsidRPr="00B30233">
        <w:rPr>
          <w:rFonts w:ascii="宋体" w:eastAsia="宋体" w:hAnsi="宋体" w:hint="eastAsia"/>
          <w:szCs w:val="21"/>
        </w:rPr>
        <w:t>基于原始拓扑结构，对面进行裁剪。</w:t>
      </w:r>
    </w:p>
    <w:p w14:paraId="67F0A49C" w14:textId="54B4EDC6" w:rsidR="00024E5A" w:rsidRPr="00B30233" w:rsidRDefault="00024E5A" w:rsidP="00B30233">
      <w:pPr>
        <w:pStyle w:val="a3"/>
        <w:numPr>
          <w:ilvl w:val="0"/>
          <w:numId w:val="12"/>
        </w:numPr>
        <w:spacing w:line="276" w:lineRule="auto"/>
        <w:ind w:firstLineChars="0"/>
        <w:rPr>
          <w:rFonts w:ascii="宋体" w:eastAsia="宋体" w:hAnsi="宋体"/>
          <w:szCs w:val="21"/>
        </w:rPr>
      </w:pPr>
      <w:r w:rsidRPr="00B30233">
        <w:rPr>
          <w:rFonts w:ascii="宋体" w:eastAsia="宋体" w:hAnsi="宋体" w:hint="eastAsia"/>
          <w:szCs w:val="21"/>
        </w:rPr>
        <w:lastRenderedPageBreak/>
        <w:t>裁剪区域边（</w:t>
      </w:r>
      <w:r w:rsidRPr="00B30233">
        <w:rPr>
          <w:rFonts w:ascii="宋体" w:eastAsia="宋体" w:hAnsi="宋体"/>
          <w:szCs w:val="21"/>
        </w:rPr>
        <w:t>Edge）和顶点（Vertex）的拓扑重建。</w:t>
      </w:r>
    </w:p>
    <w:p w14:paraId="114F5EE8" w14:textId="2785A7C9" w:rsidR="00024E5A" w:rsidRPr="00B30233" w:rsidRDefault="00024E5A" w:rsidP="00B30233">
      <w:pPr>
        <w:pStyle w:val="a3"/>
        <w:numPr>
          <w:ilvl w:val="0"/>
          <w:numId w:val="3"/>
        </w:numPr>
        <w:spacing w:line="276" w:lineRule="auto"/>
        <w:ind w:firstLineChars="0"/>
        <w:rPr>
          <w:rFonts w:ascii="宋体" w:eastAsia="宋体" w:hAnsi="宋体"/>
          <w:szCs w:val="21"/>
        </w:rPr>
      </w:pPr>
      <w:r w:rsidRPr="00B30233">
        <w:rPr>
          <w:rFonts w:ascii="宋体" w:eastAsia="宋体" w:hAnsi="宋体"/>
          <w:szCs w:val="21"/>
        </w:rPr>
        <w:t>整个计算流程如下：</w:t>
      </w:r>
    </w:p>
    <w:p w14:paraId="695E56B5" w14:textId="2DE5D733" w:rsidR="00024E5A" w:rsidRPr="00B30233" w:rsidRDefault="00024E5A" w:rsidP="00B30233">
      <w:pPr>
        <w:pStyle w:val="a3"/>
        <w:numPr>
          <w:ilvl w:val="0"/>
          <w:numId w:val="13"/>
        </w:numPr>
        <w:spacing w:line="276" w:lineRule="auto"/>
        <w:ind w:firstLineChars="0"/>
        <w:rPr>
          <w:rFonts w:ascii="宋体" w:eastAsia="宋体" w:hAnsi="宋体"/>
          <w:szCs w:val="21"/>
        </w:rPr>
      </w:pPr>
      <w:r w:rsidRPr="00B30233">
        <w:rPr>
          <w:rFonts w:ascii="宋体" w:eastAsia="宋体" w:hAnsi="宋体"/>
          <w:szCs w:val="21"/>
        </w:rPr>
        <w:t>判断两个实体是否有重合。为了加快计算效率，可以首先使用包围盒进行过滤，即包围盒如果不相交，则两实体一定不会相交；还可以判断一个实体的点是否在另外一个实体里，如果在那两实体一定相交，这些加速算法可以在任一拓扑层级进行。</w:t>
      </w:r>
    </w:p>
    <w:p w14:paraId="76CEDE9B" w14:textId="2C5CADB0" w:rsidR="00024E5A" w:rsidRPr="00B30233" w:rsidRDefault="00024E5A" w:rsidP="00B30233">
      <w:pPr>
        <w:pStyle w:val="a3"/>
        <w:numPr>
          <w:ilvl w:val="0"/>
          <w:numId w:val="13"/>
        </w:numPr>
        <w:spacing w:line="276" w:lineRule="auto"/>
        <w:ind w:firstLineChars="0"/>
        <w:rPr>
          <w:rFonts w:ascii="宋体" w:eastAsia="宋体" w:hAnsi="宋体"/>
          <w:szCs w:val="21"/>
        </w:rPr>
      </w:pPr>
      <w:r w:rsidRPr="00B30233">
        <w:rPr>
          <w:rFonts w:ascii="宋体" w:eastAsia="宋体" w:hAnsi="宋体"/>
          <w:szCs w:val="21"/>
        </w:rPr>
        <w:t>假设已经确定两个实体相交，遍历一个实体的面，计算每个面和另外一个实体的面的相交情况。面面相交通常是一条线Curve</w:t>
      </w:r>
      <w:r w:rsidR="00370D87" w:rsidRPr="00B30233">
        <w:rPr>
          <w:rFonts w:ascii="宋体" w:eastAsia="宋体" w:hAnsi="宋体" w:hint="eastAsia"/>
          <w:szCs w:val="21"/>
        </w:rPr>
        <w:t>。</w:t>
      </w:r>
    </w:p>
    <w:p w14:paraId="7AAB252E" w14:textId="1A1E9EDA" w:rsidR="00024E5A" w:rsidRPr="00B30233" w:rsidRDefault="00024E5A" w:rsidP="00B30233">
      <w:pPr>
        <w:pStyle w:val="a3"/>
        <w:numPr>
          <w:ilvl w:val="0"/>
          <w:numId w:val="13"/>
        </w:numPr>
        <w:spacing w:line="276" w:lineRule="auto"/>
        <w:ind w:firstLineChars="0"/>
        <w:rPr>
          <w:rFonts w:ascii="宋体" w:eastAsia="宋体" w:hAnsi="宋体"/>
          <w:szCs w:val="21"/>
        </w:rPr>
      </w:pPr>
      <w:r w:rsidRPr="00B30233">
        <w:rPr>
          <w:rFonts w:ascii="宋体" w:eastAsia="宋体" w:hAnsi="宋体"/>
          <w:szCs w:val="21"/>
        </w:rPr>
        <w:t>将所有相交的线Curve分别加到原来的两个实体Solid上</w:t>
      </w:r>
    </w:p>
    <w:p w14:paraId="4D82994B" w14:textId="7B59D4BB" w:rsidR="00024E5A" w:rsidRPr="00B30233" w:rsidRDefault="00024E5A" w:rsidP="00B30233">
      <w:pPr>
        <w:pStyle w:val="a3"/>
        <w:numPr>
          <w:ilvl w:val="0"/>
          <w:numId w:val="13"/>
        </w:numPr>
        <w:spacing w:line="276" w:lineRule="auto"/>
        <w:ind w:firstLineChars="0"/>
        <w:rPr>
          <w:rFonts w:ascii="宋体" w:eastAsia="宋体" w:hAnsi="宋体"/>
          <w:szCs w:val="21"/>
        </w:rPr>
      </w:pPr>
      <w:r w:rsidRPr="00B30233">
        <w:rPr>
          <w:rFonts w:ascii="宋体" w:eastAsia="宋体" w:hAnsi="宋体"/>
          <w:szCs w:val="21"/>
        </w:rPr>
        <w:t>根据实际操作需求(并，交，减)，对两个对象进行裁剪以及重新生成新的拓扑结构。</w:t>
      </w:r>
    </w:p>
    <w:p w14:paraId="1251FECB" w14:textId="77777777" w:rsidR="004E7895" w:rsidRDefault="004E7895" w:rsidP="004E7895">
      <w:pPr>
        <w:pStyle w:val="a3"/>
        <w:spacing w:line="276" w:lineRule="auto"/>
        <w:ind w:left="360" w:firstLineChars="0" w:firstLine="0"/>
        <w:rPr>
          <w:ins w:id="58" w:author="liuju86@hotmail.com" w:date="2022-12-22T13:57:00Z"/>
          <w:rFonts w:ascii="宋体" w:eastAsia="宋体" w:hAnsi="宋体"/>
          <w:szCs w:val="21"/>
        </w:rPr>
      </w:pPr>
    </w:p>
    <w:p w14:paraId="3F8EBA10" w14:textId="6FB1C7FC" w:rsidR="000511DF" w:rsidRPr="004E7895" w:rsidRDefault="000511DF">
      <w:pPr>
        <w:pStyle w:val="a3"/>
        <w:spacing w:line="276" w:lineRule="auto"/>
        <w:ind w:left="360" w:firstLineChars="0" w:firstLine="0"/>
        <w:rPr>
          <w:rFonts w:ascii="宋体" w:eastAsia="宋体" w:hAnsi="宋体"/>
          <w:szCs w:val="21"/>
          <w:rPrChange w:id="59" w:author="liuju86@hotmail.com" w:date="2022-12-22T13:57:00Z">
            <w:rPr/>
          </w:rPrChange>
        </w:rPr>
        <w:pPrChange w:id="60" w:author="liuju86@hotmail.com" w:date="2022-12-22T13:57:00Z">
          <w:pPr>
            <w:pStyle w:val="a3"/>
            <w:numPr>
              <w:numId w:val="3"/>
            </w:numPr>
            <w:spacing w:line="276" w:lineRule="auto"/>
            <w:ind w:left="360" w:firstLineChars="0" w:hanging="360"/>
          </w:pPr>
        </w:pPrChange>
      </w:pPr>
      <w:r w:rsidRPr="004E7895">
        <w:rPr>
          <w:rFonts w:ascii="宋体" w:eastAsia="宋体" w:hAnsi="宋体" w:hint="eastAsia"/>
          <w:szCs w:val="21"/>
          <w:rPrChange w:id="61" w:author="liuju86@hotmail.com" w:date="2022-12-22T13:57:00Z">
            <w:rPr>
              <w:rFonts w:hint="eastAsia"/>
            </w:rPr>
          </w:rPrChange>
        </w:rPr>
        <w:t>造血管壁的现有方案</w:t>
      </w:r>
      <w:r w:rsidRPr="004E7895">
        <w:rPr>
          <w:rFonts w:ascii="宋体" w:eastAsia="宋体" w:hAnsi="宋体"/>
          <w:szCs w:val="21"/>
          <w:rPrChange w:id="62" w:author="liuju86@hotmail.com" w:date="2022-12-22T13:57:00Z">
            <w:rPr/>
          </w:rPrChange>
        </w:rPr>
        <w:t xml:space="preserve"> </w:t>
      </w:r>
      <w:r w:rsidRPr="004E7895">
        <w:rPr>
          <w:rFonts w:ascii="宋体" w:eastAsia="宋体" w:hAnsi="宋体" w:hint="eastAsia"/>
          <w:szCs w:val="21"/>
          <w:rPrChange w:id="63" w:author="liuju86@hotmail.com" w:date="2022-12-22T13:57:00Z">
            <w:rPr>
              <w:rFonts w:hint="eastAsia"/>
            </w:rPr>
          </w:rPrChange>
        </w:rPr>
        <w:t>主要依靠的是</w:t>
      </w:r>
      <w:r w:rsidRPr="004E7895">
        <w:rPr>
          <w:rFonts w:ascii="宋体" w:eastAsia="宋体" w:hAnsi="宋体"/>
          <w:szCs w:val="21"/>
          <w:rPrChange w:id="64" w:author="liuju86@hotmail.com" w:date="2022-12-22T13:57:00Z">
            <w:rPr/>
          </w:rPrChange>
        </w:rPr>
        <w:t>extrusion操作。缺点：不稳健，算法给出的解决方案会导致非生理的模型。另外，对于变厚度依靠中心线的局部半径给出（</w:t>
      </w:r>
      <w:proofErr w:type="spellStart"/>
      <w:r w:rsidRPr="004E7895">
        <w:rPr>
          <w:rFonts w:ascii="宋体" w:eastAsia="宋体" w:hAnsi="宋体"/>
          <w:szCs w:val="21"/>
          <w:rPrChange w:id="65" w:author="liuju86@hotmail.com" w:date="2022-12-22T13:57:00Z">
            <w:rPr/>
          </w:rPrChange>
        </w:rPr>
        <w:t>ijnmbe</w:t>
      </w:r>
      <w:proofErr w:type="spellEnd"/>
      <w:r w:rsidRPr="004E7895">
        <w:rPr>
          <w:rFonts w:ascii="宋体" w:eastAsia="宋体" w:hAnsi="宋体"/>
          <w:szCs w:val="21"/>
          <w:rPrChange w:id="66" w:author="liuju86@hotmail.com" w:date="2022-12-22T13:57:00Z">
            <w:rPr/>
          </w:rPrChange>
        </w:rPr>
        <w:t xml:space="preserve"> 2013</w:t>
      </w:r>
      <w:r w:rsidRPr="004E7895">
        <w:rPr>
          <w:rFonts w:ascii="宋体" w:eastAsia="宋体" w:hAnsi="宋体" w:hint="eastAsia"/>
          <w:szCs w:val="21"/>
          <w:rPrChange w:id="67" w:author="liuju86@hotmail.com" w:date="2022-12-22T13:57:00Z">
            <w:rPr>
              <w:rFonts w:hint="eastAsia"/>
            </w:rPr>
          </w:rPrChange>
        </w:rPr>
        <w:t>）。多层的壁模型，尚未见讨论（？）</w:t>
      </w:r>
      <w:r w:rsidRPr="004E7895">
        <w:rPr>
          <w:rFonts w:ascii="宋体" w:eastAsia="宋体" w:hAnsi="宋体"/>
          <w:szCs w:val="21"/>
          <w:rPrChange w:id="68" w:author="liuju86@hotmail.com" w:date="2022-12-22T13:57:00Z">
            <w:rPr/>
          </w:rPrChange>
        </w:rPr>
        <w:t xml:space="preserve"> </w:t>
      </w:r>
      <w:r w:rsidRPr="004E7895">
        <w:rPr>
          <w:rFonts w:ascii="宋体" w:eastAsia="宋体" w:hAnsi="宋体" w:hint="eastAsia"/>
          <w:szCs w:val="21"/>
          <w:rPrChange w:id="69" w:author="liuju86@hotmail.com" w:date="2022-12-22T13:57:00Z">
            <w:rPr>
              <w:rFonts w:hint="eastAsia"/>
            </w:rPr>
          </w:rPrChange>
        </w:rPr>
        <w:t>参考：</w:t>
      </w:r>
      <w:proofErr w:type="spellStart"/>
      <w:r w:rsidRPr="004E7895">
        <w:rPr>
          <w:rFonts w:ascii="宋体" w:eastAsia="宋体" w:hAnsi="宋体"/>
          <w:szCs w:val="21"/>
          <w:rPrChange w:id="70" w:author="liuju86@hotmail.com" w:date="2022-12-22T13:57:00Z">
            <w:rPr/>
          </w:rPrChange>
        </w:rPr>
        <w:t>gmsh</w:t>
      </w:r>
      <w:proofErr w:type="spellEnd"/>
      <w:r w:rsidRPr="004E7895">
        <w:rPr>
          <w:rFonts w:ascii="宋体" w:eastAsia="宋体" w:hAnsi="宋体"/>
          <w:szCs w:val="21"/>
          <w:rPrChange w:id="71" w:author="liuju86@hotmail.com" w:date="2022-12-22T13:57:00Z">
            <w:rPr/>
          </w:rPrChange>
        </w:rPr>
        <w:t xml:space="preserve"> tang </w:t>
      </w:r>
      <w:proofErr w:type="spellStart"/>
      <w:r w:rsidRPr="004E7895">
        <w:rPr>
          <w:rFonts w:ascii="宋体" w:eastAsia="宋体" w:hAnsi="宋体"/>
          <w:szCs w:val="21"/>
          <w:rPrChange w:id="72" w:author="liuju86@hotmail.com" w:date="2022-12-22T13:57:00Z">
            <w:rPr/>
          </w:rPrChange>
        </w:rPr>
        <w:t>dalin</w:t>
      </w:r>
      <w:proofErr w:type="spellEnd"/>
      <w:r w:rsidRPr="004E7895">
        <w:rPr>
          <w:rFonts w:ascii="宋体" w:eastAsia="宋体" w:hAnsi="宋体" w:hint="eastAsia"/>
          <w:szCs w:val="21"/>
          <w:rPrChange w:id="73" w:author="liuju86@hotmail.com" w:date="2022-12-22T13:57:00Z">
            <w:rPr>
              <w:rFonts w:hint="eastAsia"/>
            </w:rPr>
          </w:rPrChange>
        </w:rPr>
        <w:t>专利</w:t>
      </w:r>
    </w:p>
    <w:p w14:paraId="1FF1A9DC" w14:textId="5CEA3353" w:rsidR="00AF2EB1" w:rsidRPr="00B30233" w:rsidRDefault="00AF2EB1" w:rsidP="00B30233">
      <w:pPr>
        <w:pStyle w:val="a4"/>
        <w:numPr>
          <w:ilvl w:val="0"/>
          <w:numId w:val="14"/>
        </w:numPr>
        <w:spacing w:line="276" w:lineRule="auto"/>
        <w:rPr>
          <w:sz w:val="21"/>
          <w:szCs w:val="21"/>
        </w:rPr>
      </w:pPr>
      <w:r w:rsidRPr="00B30233">
        <w:rPr>
          <w:sz w:val="21"/>
          <w:szCs w:val="21"/>
        </w:rPr>
        <w:t>在计算机图形学中，挤压是一种用于从二维形状创建三维物体的技术。它涉及将二维形状沿三维空间中的路径伸展，创建具有厚度的三维物体。挤压可用于创建各种三维物体，包括圆柱体、管和复杂形状的实体。</w:t>
      </w:r>
    </w:p>
    <w:p w14:paraId="53795B36" w14:textId="77777777" w:rsidR="00AF2EB1" w:rsidRPr="00B30233" w:rsidRDefault="00AF2EB1" w:rsidP="00B30233">
      <w:pPr>
        <w:pStyle w:val="a4"/>
        <w:numPr>
          <w:ilvl w:val="0"/>
          <w:numId w:val="14"/>
        </w:numPr>
        <w:spacing w:line="276" w:lineRule="auto"/>
        <w:rPr>
          <w:sz w:val="21"/>
          <w:szCs w:val="21"/>
        </w:rPr>
      </w:pPr>
      <w:r w:rsidRPr="00B30233">
        <w:rPr>
          <w:sz w:val="21"/>
          <w:szCs w:val="21"/>
        </w:rPr>
        <w:t>要在三维建模程序中挤压二维形状，通常需要先在二维平面上绘制形状。然后，指定形状要遵循的路径并设置挤压物体的厚度。程序将通过沿路径伸展二维形状并为其添加厚度来创建三维物体。</w:t>
      </w:r>
    </w:p>
    <w:p w14:paraId="5C21367A" w14:textId="3F7BAA1C" w:rsidR="00AF2EB1" w:rsidRPr="00B30233" w:rsidRDefault="00AF2EB1" w:rsidP="00B30233">
      <w:pPr>
        <w:pStyle w:val="a4"/>
        <w:numPr>
          <w:ilvl w:val="0"/>
          <w:numId w:val="14"/>
        </w:numPr>
        <w:spacing w:line="276" w:lineRule="auto"/>
        <w:rPr>
          <w:sz w:val="21"/>
          <w:szCs w:val="21"/>
        </w:rPr>
      </w:pPr>
      <w:r w:rsidRPr="00B30233">
        <w:rPr>
          <w:sz w:val="21"/>
          <w:szCs w:val="21"/>
        </w:rPr>
        <w:t>挤压是三维建模中常见的技术，并用于各种应用，包括计算机辅助设计（CAD）、动画和视频游戏开发。它是创建三维物体的强大工具，可快速轻松地使用，通常与其他建模技术结合使用以创建更复杂的形状。</w:t>
      </w:r>
    </w:p>
    <w:p w14:paraId="492714FF" w14:textId="1815DB9D" w:rsidR="007A5A2D" w:rsidRPr="00B30233" w:rsidRDefault="007A5A2D" w:rsidP="00B30233">
      <w:pPr>
        <w:pStyle w:val="a4"/>
        <w:numPr>
          <w:ilvl w:val="0"/>
          <w:numId w:val="14"/>
        </w:numPr>
        <w:spacing w:line="276" w:lineRule="auto"/>
        <w:rPr>
          <w:sz w:val="21"/>
          <w:szCs w:val="21"/>
        </w:rPr>
      </w:pPr>
      <w:r w:rsidRPr="00B30233">
        <w:rPr>
          <w:rFonts w:hint="eastAsia"/>
          <w:sz w:val="21"/>
          <w:szCs w:val="21"/>
        </w:rPr>
        <w:t>例如要</w:t>
      </w:r>
      <w:r w:rsidRPr="00B30233">
        <w:rPr>
          <w:sz w:val="21"/>
          <w:szCs w:val="21"/>
        </w:rPr>
        <w:t>使用挤压创建血管壁，需要从代表血管结构横截面的2D形状（如血管或动脉）开始。然后，使用3D建模软件之类的工具指定要挤压形状的方向和距离。软件将沿着指定的路径挤压2D形状，从而创建3</w:t>
      </w:r>
      <w:r w:rsidRPr="00B30233">
        <w:rPr>
          <w:rFonts w:hint="eastAsia"/>
          <w:sz w:val="21"/>
          <w:szCs w:val="21"/>
        </w:rPr>
        <w:t>D血管壁</w:t>
      </w:r>
      <w:r w:rsidRPr="00B30233">
        <w:rPr>
          <w:sz w:val="21"/>
          <w:szCs w:val="21"/>
        </w:rPr>
        <w:t>。</w:t>
      </w:r>
    </w:p>
    <w:p w14:paraId="2E1F8285" w14:textId="3E49AB04" w:rsidR="00AF2EB1" w:rsidRDefault="007A5A2D" w:rsidP="00B30233">
      <w:pPr>
        <w:pStyle w:val="a4"/>
        <w:numPr>
          <w:ilvl w:val="0"/>
          <w:numId w:val="14"/>
        </w:numPr>
        <w:spacing w:line="276" w:lineRule="auto"/>
        <w:rPr>
          <w:ins w:id="74" w:author="liuju86@hotmail.com" w:date="2022-12-22T13:58:00Z"/>
          <w:sz w:val="21"/>
          <w:szCs w:val="21"/>
        </w:rPr>
      </w:pPr>
      <w:r w:rsidRPr="00B30233">
        <w:rPr>
          <w:sz w:val="21"/>
          <w:szCs w:val="21"/>
        </w:rPr>
        <w:t>通过修改挤压过程的参数，可以调整血管壁的厚度和形状。挤压可以是创建血管结构的详细、解剖学准确模型的有用技术，用于医学或科学研究，或用于教育或其他目的的可视化。</w:t>
      </w:r>
    </w:p>
    <w:p w14:paraId="2B328422" w14:textId="6320E0C7" w:rsidR="00932C39" w:rsidRPr="00B30233" w:rsidRDefault="00932C39">
      <w:pPr>
        <w:pStyle w:val="a4"/>
        <w:spacing w:line="276" w:lineRule="auto"/>
        <w:ind w:left="720"/>
        <w:rPr>
          <w:sz w:val="21"/>
          <w:szCs w:val="21"/>
        </w:rPr>
        <w:pPrChange w:id="75" w:author="liuju86@hotmail.com" w:date="2022-12-22T13:58:00Z">
          <w:pPr>
            <w:pStyle w:val="a4"/>
            <w:numPr>
              <w:numId w:val="14"/>
            </w:numPr>
            <w:spacing w:line="276" w:lineRule="auto"/>
            <w:ind w:left="720" w:hanging="360"/>
          </w:pPr>
        </w:pPrChange>
      </w:pPr>
      <w:ins w:id="76" w:author="liuju86@hotmail.com" w:date="2022-12-22T13:58:00Z">
        <w:r>
          <w:rPr>
            <w:rFonts w:hint="eastAsia"/>
            <w:sz w:val="21"/>
            <w:szCs w:val="21"/>
          </w:rPr>
          <w:t>点评缺点。</w:t>
        </w:r>
      </w:ins>
    </w:p>
    <w:p w14:paraId="4D15B46A" w14:textId="29AFB156" w:rsidR="00B47AA1" w:rsidRDefault="00B47AA1" w:rsidP="00B30233">
      <w:pPr>
        <w:spacing w:line="276" w:lineRule="auto"/>
        <w:rPr>
          <w:ins w:id="77" w:author="h jy" w:date="2022-12-29T21:59:00Z"/>
          <w:rFonts w:ascii="宋体" w:eastAsia="宋体" w:hAnsi="宋体"/>
          <w:szCs w:val="21"/>
        </w:rPr>
      </w:pPr>
    </w:p>
    <w:p w14:paraId="54330B21" w14:textId="77777777" w:rsidR="00105525" w:rsidRPr="00105525" w:rsidRDefault="00105525" w:rsidP="00B30233">
      <w:pPr>
        <w:spacing w:line="276" w:lineRule="auto"/>
        <w:rPr>
          <w:rFonts w:ascii="宋体" w:eastAsia="宋体" w:hAnsi="宋体"/>
          <w:szCs w:val="21"/>
        </w:rPr>
      </w:pPr>
    </w:p>
    <w:p w14:paraId="765E86AE" w14:textId="07785D74" w:rsidR="00B47AA1" w:rsidRPr="00B30233" w:rsidRDefault="00B47AA1" w:rsidP="00B30233">
      <w:pPr>
        <w:spacing w:line="276" w:lineRule="auto"/>
        <w:rPr>
          <w:rFonts w:ascii="宋体" w:eastAsia="宋体" w:hAnsi="宋体"/>
          <w:szCs w:val="21"/>
        </w:rPr>
      </w:pPr>
      <w:r w:rsidRPr="00B30233">
        <w:rPr>
          <w:rFonts w:ascii="宋体" w:eastAsia="宋体" w:hAnsi="宋体" w:hint="eastAsia"/>
          <w:szCs w:val="21"/>
        </w:rPr>
        <w:t>发明内容</w:t>
      </w:r>
    </w:p>
    <w:p w14:paraId="2FA5D7CD" w14:textId="26284CD3" w:rsidR="00B47AA1" w:rsidRPr="00B30233" w:rsidRDefault="00B47AA1" w:rsidP="00B30233">
      <w:pPr>
        <w:spacing w:line="276" w:lineRule="auto"/>
        <w:rPr>
          <w:rFonts w:ascii="宋体" w:eastAsia="宋体" w:hAnsi="宋体"/>
          <w:b/>
          <w:bCs/>
          <w:szCs w:val="21"/>
        </w:rPr>
      </w:pPr>
      <w:r w:rsidRPr="00B30233">
        <w:rPr>
          <w:rFonts w:ascii="宋体" w:eastAsia="宋体" w:hAnsi="宋体" w:hint="eastAsia"/>
          <w:b/>
          <w:bCs/>
          <w:szCs w:val="21"/>
        </w:rPr>
        <w:t>发明目的</w:t>
      </w:r>
    </w:p>
    <w:p w14:paraId="731800EF" w14:textId="1E75A043" w:rsidR="00B47AA1" w:rsidRPr="00B30233" w:rsidRDefault="00B47AA1" w:rsidP="00B30233">
      <w:pPr>
        <w:pStyle w:val="a3"/>
        <w:numPr>
          <w:ilvl w:val="0"/>
          <w:numId w:val="2"/>
        </w:numPr>
        <w:spacing w:line="276" w:lineRule="auto"/>
        <w:ind w:firstLineChars="0"/>
        <w:rPr>
          <w:rFonts w:ascii="宋体" w:eastAsia="宋体" w:hAnsi="宋体"/>
          <w:szCs w:val="21"/>
        </w:rPr>
      </w:pPr>
      <w:r w:rsidRPr="00B30233">
        <w:rPr>
          <w:rFonts w:ascii="宋体" w:eastAsia="宋体" w:hAnsi="宋体" w:hint="eastAsia"/>
          <w:szCs w:val="21"/>
        </w:rPr>
        <w:t>心血管疾病的重要性 社会经济意义 老龄化</w:t>
      </w:r>
    </w:p>
    <w:p w14:paraId="2191EC5B" w14:textId="66BADEF2" w:rsidR="009278AB" w:rsidRPr="00B30233" w:rsidRDefault="009278AB" w:rsidP="00B30233">
      <w:pPr>
        <w:pStyle w:val="a3"/>
        <w:spacing w:line="276" w:lineRule="auto"/>
        <w:ind w:left="360" w:firstLineChars="0" w:firstLine="0"/>
        <w:rPr>
          <w:rFonts w:ascii="宋体" w:eastAsia="宋体" w:hAnsi="宋体"/>
          <w:szCs w:val="21"/>
        </w:rPr>
      </w:pPr>
      <w:r w:rsidRPr="00B30233">
        <w:rPr>
          <w:rFonts w:ascii="宋体" w:eastAsia="宋体" w:hAnsi="宋体" w:hint="eastAsia"/>
          <w:szCs w:val="21"/>
        </w:rPr>
        <w:t>心血管病</w:t>
      </w:r>
      <w:r w:rsidRPr="00B30233">
        <w:rPr>
          <w:rFonts w:ascii="宋体" w:eastAsia="宋体" w:hAnsi="宋体"/>
          <w:szCs w:val="21"/>
        </w:rPr>
        <w:t>CVD（cardiovascular disease）是全球第一大死亡原因。据WHO最新统计数据显示，2016年约有1790万人死于CVD，占全球死亡人数的31％。在这些死亡中，有</w:t>
      </w:r>
      <w:r w:rsidRPr="00B30233">
        <w:rPr>
          <w:rFonts w:ascii="宋体" w:eastAsia="宋体" w:hAnsi="宋体"/>
          <w:szCs w:val="21"/>
        </w:rPr>
        <w:lastRenderedPageBreak/>
        <w:t>85％是由于心脏病和中风引起的。</w:t>
      </w:r>
      <w:del w:id="78" w:author="hjy" w:date="2022-12-24T14:07:00Z">
        <w:r w:rsidRPr="00B30233" w:rsidDel="00F930C0">
          <w:rPr>
            <w:rFonts w:ascii="宋体" w:eastAsia="宋体" w:hAnsi="宋体"/>
            <w:szCs w:val="21"/>
          </w:rPr>
          <w:delText>根据《中国心血管病报告2018》数据显示，心血管病现患人数 2.9 亿，其中脑卒中1300 万，冠心病1100 万；心血管病死亡率居首位，高于肿瘤及其他疾病，占居民疾病死亡构成的 40% 以上。2016 年，农村心血管病死亡占全部死因的比率为 45.50%，城市心血管病死亡占全部死因的比率为 43.16%。也就是说，每 5 例死亡中就有 2 例死于心血管病。</w:delText>
        </w:r>
      </w:del>
      <w:r w:rsidRPr="00B30233">
        <w:rPr>
          <w:rFonts w:ascii="宋体" w:eastAsia="宋体" w:hAnsi="宋体" w:hint="eastAsia"/>
          <w:szCs w:val="21"/>
        </w:rPr>
        <w:t>（需要找最新的数据）</w:t>
      </w:r>
    </w:p>
    <w:p w14:paraId="376ADBA4" w14:textId="0782A3E0" w:rsidR="009278AB" w:rsidRPr="00B30233" w:rsidRDefault="009278AB" w:rsidP="00B30233">
      <w:pPr>
        <w:pStyle w:val="a3"/>
        <w:spacing w:line="276" w:lineRule="auto"/>
        <w:ind w:left="360" w:firstLineChars="0" w:firstLine="0"/>
        <w:rPr>
          <w:rFonts w:ascii="宋体" w:eastAsia="宋体" w:hAnsi="宋体"/>
          <w:szCs w:val="21"/>
        </w:rPr>
      </w:pPr>
      <w:r w:rsidRPr="00B30233">
        <w:rPr>
          <w:rFonts w:ascii="宋体" w:eastAsia="宋体" w:hAnsi="宋体" w:hint="eastAsia"/>
          <w:szCs w:val="21"/>
        </w:rPr>
        <w:t>高效诊疗心血管疾病的社会经济意义非常重大。心血管疾病是一类严重的疾病，会对患者的健康造成严重影响，并会对家庭和社会产生巨大的经济负担。因此，高效诊疗心血管疾病不仅有助于提高患者的生活质量和预后，也能减少经济负担，改善社会经济环境。</w:t>
      </w:r>
    </w:p>
    <w:p w14:paraId="5BAAD354" w14:textId="2263EE41" w:rsidR="00B47AA1" w:rsidRDefault="00B47AA1" w:rsidP="00B30233">
      <w:pPr>
        <w:pStyle w:val="a3"/>
        <w:numPr>
          <w:ilvl w:val="0"/>
          <w:numId w:val="2"/>
        </w:numPr>
        <w:spacing w:line="276" w:lineRule="auto"/>
        <w:ind w:firstLineChars="0"/>
        <w:rPr>
          <w:ins w:id="79" w:author="hjy" w:date="2023-01-04T18:11:00Z"/>
          <w:rFonts w:ascii="宋体" w:eastAsia="宋体" w:hAnsi="宋体"/>
          <w:szCs w:val="21"/>
        </w:rPr>
      </w:pPr>
      <w:r w:rsidRPr="00B30233">
        <w:rPr>
          <w:rFonts w:ascii="宋体" w:eastAsia="宋体" w:hAnsi="宋体" w:hint="eastAsia"/>
          <w:szCs w:val="21"/>
        </w:rPr>
        <w:t>有必要对血管进行精细化地建模。血管的组织学事实（个性化模型的几何复杂性、多层、各向异性）。</w:t>
      </w:r>
    </w:p>
    <w:p w14:paraId="27F982F0" w14:textId="77777777" w:rsidR="00D575DC" w:rsidRDefault="00D575DC" w:rsidP="0084587A">
      <w:pPr>
        <w:pStyle w:val="a3"/>
        <w:numPr>
          <w:ilvl w:val="0"/>
          <w:numId w:val="16"/>
        </w:numPr>
        <w:spacing w:line="276" w:lineRule="auto"/>
        <w:ind w:firstLineChars="0"/>
        <w:rPr>
          <w:ins w:id="80" w:author="hjy" w:date="2023-01-04T18:15:00Z"/>
          <w:rFonts w:ascii="宋体" w:eastAsia="宋体" w:hAnsi="宋体"/>
          <w:szCs w:val="21"/>
        </w:rPr>
        <w:pPrChange w:id="81" w:author="hjy" w:date="2023-01-04T18:15:00Z">
          <w:pPr>
            <w:pStyle w:val="a3"/>
            <w:numPr>
              <w:numId w:val="16"/>
            </w:numPr>
            <w:spacing w:line="276" w:lineRule="auto"/>
            <w:ind w:left="720" w:firstLineChars="0" w:hanging="360"/>
          </w:pPr>
        </w:pPrChange>
      </w:pPr>
      <w:ins w:id="82" w:author="hjy" w:date="2023-01-04T18:14:00Z">
        <w:r w:rsidRPr="00D575DC">
          <w:rPr>
            <w:rFonts w:ascii="宋体" w:eastAsia="宋体" w:hAnsi="宋体" w:hint="eastAsia"/>
            <w:szCs w:val="21"/>
            <w:rPrChange w:id="83" w:author="hjy" w:date="2023-01-04T18:15:00Z">
              <w:rPr>
                <w:rFonts w:ascii="宋体" w:eastAsia="宋体" w:hAnsi="宋体" w:hint="eastAsia"/>
                <w:szCs w:val="21"/>
              </w:rPr>
            </w:rPrChange>
          </w:rPr>
          <w:t>血管是人体中负责输送血液的管道。血管系统由大量的血管组成，它们为身体的各个部位提供血液，并帮助控制血液流动。</w:t>
        </w:r>
      </w:ins>
    </w:p>
    <w:p w14:paraId="1E5E44CC" w14:textId="027770DA" w:rsidR="00D575DC" w:rsidRPr="00D575DC" w:rsidRDefault="00D575DC" w:rsidP="00290216">
      <w:pPr>
        <w:pStyle w:val="a3"/>
        <w:numPr>
          <w:ilvl w:val="0"/>
          <w:numId w:val="16"/>
        </w:numPr>
        <w:spacing w:line="276" w:lineRule="auto"/>
        <w:ind w:firstLineChars="0"/>
        <w:rPr>
          <w:ins w:id="84" w:author="hjy" w:date="2023-01-04T18:14:00Z"/>
          <w:rFonts w:ascii="宋体" w:eastAsia="宋体" w:hAnsi="宋体"/>
          <w:szCs w:val="21"/>
          <w:rPrChange w:id="85" w:author="hjy" w:date="2023-01-04T18:15:00Z">
            <w:rPr>
              <w:ins w:id="86" w:author="hjy" w:date="2023-01-04T18:14:00Z"/>
              <w:rFonts w:ascii="宋体" w:eastAsia="宋体" w:hAnsi="宋体"/>
              <w:szCs w:val="21"/>
            </w:rPr>
          </w:rPrChange>
        </w:rPr>
        <w:pPrChange w:id="87" w:author="hjy" w:date="2023-01-04T18:15:00Z">
          <w:pPr>
            <w:pStyle w:val="a3"/>
            <w:numPr>
              <w:numId w:val="16"/>
            </w:numPr>
            <w:spacing w:line="276" w:lineRule="auto"/>
            <w:ind w:left="720" w:firstLineChars="0" w:hanging="360"/>
          </w:pPr>
        </w:pPrChange>
      </w:pPr>
      <w:ins w:id="88" w:author="hjy" w:date="2023-01-04T18:14:00Z">
        <w:r w:rsidRPr="00D575DC">
          <w:rPr>
            <w:rFonts w:ascii="宋体" w:eastAsia="宋体" w:hAnsi="宋体" w:hint="eastAsia"/>
            <w:szCs w:val="21"/>
            <w:rPrChange w:id="89" w:author="hjy" w:date="2023-01-04T18:15:00Z">
              <w:rPr>
                <w:rFonts w:ascii="宋体" w:eastAsia="宋体" w:hAnsi="宋体" w:hint="eastAsia"/>
                <w:szCs w:val="21"/>
              </w:rPr>
            </w:rPrChange>
          </w:rPr>
          <w:t>血管分为三类：动脉：由于动脉的壁厚，血液流动的压力也大，动脉主要输送氧化的血液，流向全身的各个器官。静脉：静脉壁较薄，血流压力较低，静脉主要输送低氧血液，流向心脏。毛细血管：毛细血管壁较薄，有很多细小的分支，主要输送氧化血液到组织和细胞，并帮助控制血温。</w:t>
        </w:r>
      </w:ins>
    </w:p>
    <w:p w14:paraId="624621A8" w14:textId="77777777" w:rsidR="00446881" w:rsidRDefault="00D575DC" w:rsidP="00446881">
      <w:pPr>
        <w:pStyle w:val="a3"/>
        <w:numPr>
          <w:ilvl w:val="0"/>
          <w:numId w:val="16"/>
        </w:numPr>
        <w:spacing w:line="276" w:lineRule="auto"/>
        <w:ind w:firstLineChars="0"/>
        <w:rPr>
          <w:ins w:id="90" w:author="hjy" w:date="2023-01-04T19:04:00Z"/>
          <w:rFonts w:ascii="宋体" w:eastAsia="宋体" w:hAnsi="宋体"/>
          <w:szCs w:val="21"/>
        </w:rPr>
        <w:pPrChange w:id="91" w:author="hjy" w:date="2023-01-04T18:11:00Z">
          <w:pPr>
            <w:pStyle w:val="a3"/>
            <w:numPr>
              <w:numId w:val="2"/>
            </w:numPr>
            <w:spacing w:line="276" w:lineRule="auto"/>
            <w:ind w:left="360" w:firstLineChars="0" w:hanging="360"/>
          </w:pPr>
        </w:pPrChange>
      </w:pPr>
      <w:ins w:id="92" w:author="hjy" w:date="2023-01-04T18:14:00Z">
        <w:r w:rsidRPr="00D575DC">
          <w:rPr>
            <w:rFonts w:ascii="宋体" w:eastAsia="宋体" w:hAnsi="宋体" w:hint="eastAsia"/>
            <w:szCs w:val="21"/>
            <w:rPrChange w:id="93" w:author="hjy" w:date="2023-01-04T18:15:00Z">
              <w:rPr>
                <w:rFonts w:ascii="宋体" w:eastAsia="宋体" w:hAnsi="宋体" w:hint="eastAsia"/>
                <w:szCs w:val="21"/>
              </w:rPr>
            </w:rPrChange>
          </w:rPr>
          <w:t>血管通常由三层组成：内膜、中膜和外膜。</w:t>
        </w:r>
      </w:ins>
      <w:ins w:id="94" w:author="hjy" w:date="2023-01-04T18:11:00Z">
        <w:r w:rsidRPr="00D575DC">
          <w:rPr>
            <w:rFonts w:ascii="宋体" w:eastAsia="宋体" w:hAnsi="宋体" w:hint="eastAsia"/>
            <w:szCs w:val="21"/>
            <w:rPrChange w:id="95" w:author="hjy" w:date="2023-01-04T18:15:00Z">
              <w:rPr>
                <w:rFonts w:ascii="宋体" w:eastAsia="宋体" w:hAnsi="宋体" w:hint="eastAsia"/>
                <w:szCs w:val="21"/>
              </w:rPr>
            </w:rPrChange>
          </w:rPr>
          <w:t>内膜是动脉的最内层，由单层内皮细胞组成，内皮细胞是排列在血管上的光滑且高度特化的细胞。</w:t>
        </w:r>
        <w:r w:rsidRPr="00D575DC">
          <w:rPr>
            <w:rFonts w:ascii="宋体" w:eastAsia="宋体" w:hAnsi="宋体"/>
            <w:szCs w:val="21"/>
            <w:rPrChange w:id="96" w:author="hjy" w:date="2023-01-04T18:15:00Z">
              <w:rPr>
                <w:rFonts w:ascii="宋体" w:eastAsia="宋体" w:hAnsi="宋体"/>
                <w:szCs w:val="21"/>
              </w:rPr>
            </w:rPrChange>
          </w:rPr>
          <w:t xml:space="preserve"> 中膜是动脉的中间层，由平滑肌细胞和弹性组织组成。 外膜是动脉的最外层，由有助于将动脉固定到位并提供结构支撑的结缔组织组成。 这三层协同工作，使动脉能够响应血流和压力的变化而扩张和收缩。</w:t>
        </w:r>
      </w:ins>
    </w:p>
    <w:p w14:paraId="1EEEC124" w14:textId="5F3E9A59" w:rsidR="00D575DC" w:rsidRDefault="00446881" w:rsidP="00446881">
      <w:pPr>
        <w:pStyle w:val="a3"/>
        <w:numPr>
          <w:ilvl w:val="0"/>
          <w:numId w:val="16"/>
        </w:numPr>
        <w:spacing w:line="276" w:lineRule="auto"/>
        <w:ind w:firstLineChars="0"/>
        <w:rPr>
          <w:ins w:id="97" w:author="hjy" w:date="2023-01-04T19:10:00Z"/>
          <w:rFonts w:ascii="宋体" w:eastAsia="宋体" w:hAnsi="宋体"/>
          <w:szCs w:val="21"/>
        </w:rPr>
        <w:pPrChange w:id="98" w:author="hjy" w:date="2023-01-04T18:11:00Z">
          <w:pPr>
            <w:pStyle w:val="a3"/>
            <w:numPr>
              <w:numId w:val="2"/>
            </w:numPr>
            <w:spacing w:line="276" w:lineRule="auto"/>
            <w:ind w:left="360" w:firstLineChars="0" w:hanging="360"/>
          </w:pPr>
        </w:pPrChange>
      </w:pPr>
      <w:ins w:id="99" w:author="hjy" w:date="2023-01-04T19:04:00Z">
        <w:r w:rsidRPr="00446881">
          <w:rPr>
            <w:rFonts w:ascii="宋体" w:eastAsia="宋体" w:hAnsi="宋体" w:hint="eastAsia"/>
            <w:szCs w:val="21"/>
          </w:rPr>
          <w:t>动脉壁的机械特性主要取决于壁内的弹性蛋白和胶原蛋白的分布、方向和相互连接。弹性蛋白是动脉壁的主要组成部分，它具有伸长性和弹性，能够帮助动脉壁抵抗血液的压力。胶原蛋白则主要起支撑作用，能够帮助动脉壁保持结构稳定。</w:t>
        </w:r>
      </w:ins>
    </w:p>
    <w:p w14:paraId="7FB43705" w14:textId="2A43F484" w:rsidR="00B50041" w:rsidRPr="00B50041" w:rsidRDefault="00B50041" w:rsidP="00052178">
      <w:pPr>
        <w:pStyle w:val="a3"/>
        <w:numPr>
          <w:ilvl w:val="0"/>
          <w:numId w:val="16"/>
        </w:numPr>
        <w:spacing w:line="276" w:lineRule="auto"/>
        <w:ind w:firstLineChars="0"/>
        <w:rPr>
          <w:ins w:id="100" w:author="hjy" w:date="2023-01-04T19:04:00Z"/>
          <w:rFonts w:ascii="宋体" w:eastAsia="宋体" w:hAnsi="宋体"/>
          <w:szCs w:val="21"/>
          <w:rPrChange w:id="101" w:author="hjy" w:date="2023-01-04T19:10:00Z">
            <w:rPr>
              <w:ins w:id="102" w:author="hjy" w:date="2023-01-04T19:04:00Z"/>
              <w:rFonts w:ascii="宋体" w:eastAsia="宋体" w:hAnsi="宋体"/>
              <w:szCs w:val="21"/>
            </w:rPr>
          </w:rPrChange>
        </w:rPr>
        <w:pPrChange w:id="103" w:author="hjy" w:date="2023-01-04T18:11:00Z">
          <w:pPr>
            <w:pStyle w:val="a3"/>
            <w:numPr>
              <w:numId w:val="2"/>
            </w:numPr>
            <w:spacing w:line="276" w:lineRule="auto"/>
            <w:ind w:left="360" w:firstLineChars="0" w:hanging="360"/>
          </w:pPr>
        </w:pPrChange>
      </w:pPr>
      <w:ins w:id="104" w:author="hjy" w:date="2023-01-04T19:10:00Z">
        <w:r w:rsidRPr="00B50041">
          <w:rPr>
            <w:rFonts w:ascii="宋体" w:eastAsia="宋体" w:hAnsi="宋体" w:hint="eastAsia"/>
            <w:szCs w:val="21"/>
            <w:rPrChange w:id="105" w:author="hjy" w:date="2023-01-04T19:10:00Z">
              <w:rPr>
                <w:rFonts w:ascii="宋体" w:eastAsia="宋体" w:hAnsi="宋体" w:hint="eastAsia"/>
                <w:szCs w:val="21"/>
              </w:rPr>
            </w:rPrChange>
          </w:rPr>
          <w:t>胶原纤维</w:t>
        </w:r>
        <w:r>
          <w:rPr>
            <w:rFonts w:ascii="宋体" w:eastAsia="宋体" w:hAnsi="宋体" w:hint="eastAsia"/>
            <w:szCs w:val="21"/>
          </w:rPr>
          <w:t>：</w:t>
        </w:r>
        <w:bookmarkStart w:id="106" w:name="_GoBack"/>
        <w:bookmarkEnd w:id="106"/>
        <w:r w:rsidRPr="00B50041">
          <w:rPr>
            <w:rFonts w:ascii="宋体" w:eastAsia="宋体" w:hAnsi="宋体" w:hint="eastAsia"/>
            <w:szCs w:val="21"/>
            <w:rPrChange w:id="107" w:author="hjy" w:date="2023-01-04T19:10:00Z">
              <w:rPr>
                <w:rFonts w:ascii="宋体" w:eastAsia="宋体" w:hAnsi="宋体" w:hint="eastAsia"/>
                <w:szCs w:val="21"/>
              </w:rPr>
            </w:rPrChange>
          </w:rPr>
          <w:t>胶原蛋白是一种蛋白质，是动脉壁和身体其他组织细胞外基质的主要成分。</w:t>
        </w:r>
        <w:r w:rsidRPr="00B50041">
          <w:rPr>
            <w:rFonts w:ascii="宋体" w:eastAsia="宋体" w:hAnsi="宋体"/>
            <w:szCs w:val="21"/>
            <w:rPrChange w:id="108" w:author="hjy" w:date="2023-01-04T19:10:00Z">
              <w:rPr>
                <w:rFonts w:ascii="宋体" w:eastAsia="宋体" w:hAnsi="宋体"/>
                <w:szCs w:val="21"/>
              </w:rPr>
            </w:rPrChange>
          </w:rPr>
          <w:t xml:space="preserve"> 它是体内最丰富的蛋白质，约占总蛋白质含量的25%至35%。 胶原纤维坚固而柔韧，可为动脉壁等组织提供结构支撑。 在动脉壁中，胶原纤维存在于介质中，在那里它们与平滑肌细胞和弹性纤维交织在一起，形成支持网络。 动脉壁的强度和弹性取决于胶原纤维的适当组织和排列。 胶原纤维的功能障碍或损伤会导致动脉壁脆弱和脆弱，从而增加动脉瘤形成和其他问题的风险。</w:t>
        </w:r>
      </w:ins>
    </w:p>
    <w:p w14:paraId="2B0A56CA" w14:textId="4E6E836F" w:rsidR="00446881" w:rsidRDefault="00446881" w:rsidP="00446881">
      <w:pPr>
        <w:spacing w:line="276" w:lineRule="auto"/>
        <w:rPr>
          <w:ins w:id="109" w:author="hjy" w:date="2023-01-04T19:04:00Z"/>
          <w:rFonts w:ascii="宋体" w:eastAsia="宋体" w:hAnsi="宋体"/>
          <w:szCs w:val="21"/>
        </w:rPr>
        <w:pPrChange w:id="110" w:author="hjy" w:date="2023-01-04T19:04:00Z">
          <w:pPr>
            <w:pStyle w:val="a3"/>
            <w:numPr>
              <w:numId w:val="2"/>
            </w:numPr>
            <w:spacing w:line="276" w:lineRule="auto"/>
            <w:ind w:left="360" w:firstLineChars="0" w:hanging="360"/>
          </w:pPr>
        </w:pPrChange>
      </w:pPr>
    </w:p>
    <w:p w14:paraId="00B520BB" w14:textId="3FB54C86" w:rsidR="00446881" w:rsidRDefault="00446881" w:rsidP="00446881">
      <w:pPr>
        <w:spacing w:line="276" w:lineRule="auto"/>
        <w:rPr>
          <w:ins w:id="111" w:author="hjy" w:date="2023-01-04T19:04:00Z"/>
          <w:rFonts w:ascii="宋体" w:eastAsia="宋体" w:hAnsi="宋体"/>
          <w:szCs w:val="21"/>
        </w:rPr>
        <w:pPrChange w:id="112" w:author="hjy" w:date="2023-01-04T19:04:00Z">
          <w:pPr>
            <w:pStyle w:val="a3"/>
            <w:numPr>
              <w:numId w:val="2"/>
            </w:numPr>
            <w:spacing w:line="276" w:lineRule="auto"/>
            <w:ind w:left="360" w:firstLineChars="0" w:hanging="360"/>
          </w:pPr>
        </w:pPrChange>
      </w:pPr>
    </w:p>
    <w:p w14:paraId="29457910" w14:textId="69422B95" w:rsidR="00446881" w:rsidRDefault="00446881" w:rsidP="00446881">
      <w:pPr>
        <w:spacing w:line="276" w:lineRule="auto"/>
        <w:rPr>
          <w:ins w:id="113" w:author="hjy" w:date="2023-01-04T19:04:00Z"/>
          <w:rFonts w:ascii="宋体" w:eastAsia="宋体" w:hAnsi="宋体"/>
          <w:szCs w:val="21"/>
        </w:rPr>
        <w:pPrChange w:id="114" w:author="hjy" w:date="2023-01-04T19:04:00Z">
          <w:pPr>
            <w:pStyle w:val="a3"/>
            <w:numPr>
              <w:numId w:val="2"/>
            </w:numPr>
            <w:spacing w:line="276" w:lineRule="auto"/>
            <w:ind w:left="360" w:firstLineChars="0" w:hanging="360"/>
          </w:pPr>
        </w:pPrChange>
      </w:pPr>
    </w:p>
    <w:p w14:paraId="2A8EEBFD" w14:textId="48002239" w:rsidR="00446881" w:rsidRDefault="00446881" w:rsidP="00446881">
      <w:pPr>
        <w:spacing w:line="276" w:lineRule="auto"/>
        <w:rPr>
          <w:ins w:id="115" w:author="hjy" w:date="2023-01-04T19:04:00Z"/>
          <w:rFonts w:ascii="宋体" w:eastAsia="宋体" w:hAnsi="宋体"/>
          <w:szCs w:val="21"/>
        </w:rPr>
        <w:pPrChange w:id="116" w:author="hjy" w:date="2023-01-04T19:04:00Z">
          <w:pPr>
            <w:pStyle w:val="a3"/>
            <w:numPr>
              <w:numId w:val="2"/>
            </w:numPr>
            <w:spacing w:line="276" w:lineRule="auto"/>
            <w:ind w:left="360" w:firstLineChars="0" w:hanging="360"/>
          </w:pPr>
        </w:pPrChange>
      </w:pPr>
    </w:p>
    <w:p w14:paraId="482DD254" w14:textId="77777777" w:rsidR="00446881" w:rsidRPr="00446881" w:rsidRDefault="00446881" w:rsidP="00446881">
      <w:pPr>
        <w:spacing w:line="276" w:lineRule="auto"/>
        <w:rPr>
          <w:ins w:id="117" w:author="hjy" w:date="2023-01-04T18:12:00Z"/>
          <w:rFonts w:ascii="宋体" w:eastAsia="宋体" w:hAnsi="宋体" w:hint="eastAsia"/>
          <w:szCs w:val="21"/>
          <w:rPrChange w:id="118" w:author="hjy" w:date="2023-01-04T19:04:00Z">
            <w:rPr>
              <w:ins w:id="119" w:author="hjy" w:date="2023-01-04T18:12:00Z"/>
            </w:rPr>
          </w:rPrChange>
        </w:rPr>
        <w:pPrChange w:id="120" w:author="hjy" w:date="2023-01-04T19:04:00Z">
          <w:pPr>
            <w:pStyle w:val="a3"/>
            <w:numPr>
              <w:numId w:val="2"/>
            </w:numPr>
            <w:spacing w:line="276" w:lineRule="auto"/>
            <w:ind w:left="360" w:firstLineChars="0" w:hanging="360"/>
          </w:pPr>
        </w:pPrChange>
      </w:pPr>
    </w:p>
    <w:p w14:paraId="2E904ABD" w14:textId="77777777" w:rsidR="00D575DC" w:rsidRPr="00B30233" w:rsidRDefault="00D575DC" w:rsidP="00D575DC">
      <w:pPr>
        <w:pStyle w:val="a3"/>
        <w:spacing w:line="276" w:lineRule="auto"/>
        <w:ind w:left="360" w:firstLineChars="0" w:firstLine="0"/>
        <w:rPr>
          <w:rFonts w:ascii="宋体" w:eastAsia="宋体" w:hAnsi="宋体" w:hint="eastAsia"/>
          <w:szCs w:val="21"/>
        </w:rPr>
        <w:pPrChange w:id="121" w:author="hjy" w:date="2023-01-04T18:11:00Z">
          <w:pPr>
            <w:pStyle w:val="a3"/>
            <w:numPr>
              <w:numId w:val="2"/>
            </w:numPr>
            <w:spacing w:line="276" w:lineRule="auto"/>
            <w:ind w:left="360" w:firstLineChars="0" w:hanging="360"/>
          </w:pPr>
        </w:pPrChange>
      </w:pPr>
    </w:p>
    <w:p w14:paraId="354B1DBE" w14:textId="678A1002" w:rsidR="00B47AA1" w:rsidRDefault="00B47AA1" w:rsidP="00B30233">
      <w:pPr>
        <w:pStyle w:val="a3"/>
        <w:numPr>
          <w:ilvl w:val="0"/>
          <w:numId w:val="2"/>
        </w:numPr>
        <w:spacing w:line="276" w:lineRule="auto"/>
        <w:ind w:firstLineChars="0"/>
        <w:rPr>
          <w:ins w:id="122" w:author="h jy" w:date="2022-12-25T22:43:00Z"/>
          <w:rFonts w:ascii="宋体" w:eastAsia="宋体" w:hAnsi="宋体"/>
          <w:szCs w:val="21"/>
        </w:rPr>
      </w:pPr>
      <w:proofErr w:type="gramStart"/>
      <w:r w:rsidRPr="00B30233">
        <w:rPr>
          <w:rFonts w:ascii="宋体" w:eastAsia="宋体" w:hAnsi="宋体" w:hint="eastAsia"/>
          <w:szCs w:val="21"/>
        </w:rPr>
        <w:t>流固耦合</w:t>
      </w:r>
      <w:proofErr w:type="gramEnd"/>
      <w:r w:rsidRPr="00B30233">
        <w:rPr>
          <w:rFonts w:ascii="宋体" w:eastAsia="宋体" w:hAnsi="宋体" w:hint="eastAsia"/>
          <w:szCs w:val="21"/>
        </w:rPr>
        <w:t>分析的要求需要交界面上的网格具有相容性。</w:t>
      </w:r>
    </w:p>
    <w:p w14:paraId="4AAC26A6" w14:textId="7441ADB8" w:rsidR="0080368B" w:rsidRPr="0080368B" w:rsidRDefault="0080368B">
      <w:pPr>
        <w:pStyle w:val="a3"/>
        <w:numPr>
          <w:ilvl w:val="0"/>
          <w:numId w:val="15"/>
        </w:numPr>
        <w:spacing w:line="276" w:lineRule="auto"/>
        <w:ind w:firstLineChars="0"/>
        <w:rPr>
          <w:ins w:id="123" w:author="h jy" w:date="2022-12-25T22:43:00Z"/>
          <w:rFonts w:ascii="宋体" w:eastAsia="宋体" w:hAnsi="宋体"/>
          <w:szCs w:val="21"/>
          <w:rPrChange w:id="124" w:author="h jy" w:date="2022-12-25T22:43:00Z">
            <w:rPr>
              <w:ins w:id="125" w:author="h jy" w:date="2022-12-25T22:43:00Z"/>
            </w:rPr>
          </w:rPrChange>
        </w:rPr>
        <w:pPrChange w:id="126" w:author="h jy" w:date="2022-12-25T22:43:00Z">
          <w:pPr>
            <w:pStyle w:val="a3"/>
            <w:numPr>
              <w:numId w:val="2"/>
            </w:numPr>
            <w:spacing w:line="276" w:lineRule="auto"/>
            <w:ind w:left="360" w:firstLineChars="0" w:hanging="360"/>
          </w:pPr>
        </w:pPrChange>
      </w:pPr>
      <w:ins w:id="127" w:author="h jy" w:date="2022-12-25T22:43:00Z">
        <w:r w:rsidRPr="0080368B">
          <w:rPr>
            <w:rFonts w:ascii="宋体" w:eastAsia="宋体" w:hAnsi="宋体" w:hint="eastAsia"/>
            <w:szCs w:val="21"/>
          </w:rPr>
          <w:t>当</w:t>
        </w:r>
        <w:proofErr w:type="gramStart"/>
        <w:r w:rsidRPr="0080368B">
          <w:rPr>
            <w:rFonts w:ascii="宋体" w:eastAsia="宋体" w:hAnsi="宋体" w:hint="eastAsia"/>
            <w:szCs w:val="21"/>
          </w:rPr>
          <w:t>进行流固耦合</w:t>
        </w:r>
        <w:proofErr w:type="gramEnd"/>
        <w:r w:rsidRPr="0080368B">
          <w:rPr>
            <w:rFonts w:ascii="宋体" w:eastAsia="宋体" w:hAnsi="宋体" w:hint="eastAsia"/>
            <w:szCs w:val="21"/>
          </w:rPr>
          <w:t>分析时，流体和固体网格必须相互配合，以便在计算过程中正确地计算流体流动和固体变形。如果流体和固体网格之间的交界面不相容，则可能会出现计算误差，并且可能会得出不准确的结果。</w:t>
        </w:r>
      </w:ins>
    </w:p>
    <w:p w14:paraId="36950F98" w14:textId="495378DC" w:rsidR="0080368B" w:rsidRPr="00B30233" w:rsidRDefault="0080368B">
      <w:pPr>
        <w:pStyle w:val="a3"/>
        <w:numPr>
          <w:ilvl w:val="0"/>
          <w:numId w:val="15"/>
        </w:numPr>
        <w:spacing w:line="276" w:lineRule="auto"/>
        <w:ind w:firstLineChars="0"/>
        <w:rPr>
          <w:rFonts w:ascii="宋体" w:eastAsia="宋体" w:hAnsi="宋体"/>
          <w:szCs w:val="21"/>
        </w:rPr>
        <w:pPrChange w:id="128" w:author="h jy" w:date="2022-12-25T22:43:00Z">
          <w:pPr>
            <w:pStyle w:val="a3"/>
            <w:numPr>
              <w:numId w:val="2"/>
            </w:numPr>
            <w:spacing w:line="276" w:lineRule="auto"/>
            <w:ind w:left="360" w:firstLineChars="0" w:hanging="360"/>
          </w:pPr>
        </w:pPrChange>
      </w:pPr>
      <w:ins w:id="129" w:author="h jy" w:date="2022-12-25T22:43:00Z">
        <w:r w:rsidRPr="0080368B">
          <w:rPr>
            <w:rFonts w:ascii="宋体" w:eastAsia="宋体" w:hAnsi="宋体" w:hint="eastAsia"/>
            <w:szCs w:val="21"/>
          </w:rPr>
          <w:t>为了</w:t>
        </w:r>
        <w:proofErr w:type="gramStart"/>
        <w:r w:rsidRPr="0080368B">
          <w:rPr>
            <w:rFonts w:ascii="宋体" w:eastAsia="宋体" w:hAnsi="宋体" w:hint="eastAsia"/>
            <w:szCs w:val="21"/>
          </w:rPr>
          <w:t>确保流固耦合</w:t>
        </w:r>
        <w:proofErr w:type="gramEnd"/>
        <w:r w:rsidRPr="0080368B">
          <w:rPr>
            <w:rFonts w:ascii="宋体" w:eastAsia="宋体" w:hAnsi="宋体" w:hint="eastAsia"/>
            <w:szCs w:val="21"/>
          </w:rPr>
          <w:t>分析的准确性，通常会使用一种叫做网格调整的技术来调整流体和固体网格之间的交界面，使其具有相容性。这种技术通常会在流固耦合分析之前进行，以确保在计算过程中获得准确的结果。</w:t>
        </w:r>
      </w:ins>
    </w:p>
    <w:p w14:paraId="5185E588" w14:textId="18C38593" w:rsidR="00B47AA1" w:rsidRPr="00B30233" w:rsidRDefault="00B47AA1" w:rsidP="00B30233">
      <w:pPr>
        <w:spacing w:line="276" w:lineRule="auto"/>
        <w:rPr>
          <w:rFonts w:ascii="宋体" w:eastAsia="宋体" w:hAnsi="宋体"/>
          <w:szCs w:val="21"/>
        </w:rPr>
      </w:pPr>
    </w:p>
    <w:p w14:paraId="1FE812D9" w14:textId="6581A238" w:rsidR="00B47AA1" w:rsidRPr="00B30233" w:rsidRDefault="00B47AA1" w:rsidP="00B30233">
      <w:pPr>
        <w:spacing w:line="276" w:lineRule="auto"/>
        <w:rPr>
          <w:rFonts w:ascii="宋体" w:eastAsia="宋体" w:hAnsi="宋体"/>
          <w:szCs w:val="21"/>
        </w:rPr>
      </w:pPr>
      <w:r w:rsidRPr="00B30233">
        <w:rPr>
          <w:rFonts w:ascii="宋体" w:eastAsia="宋体" w:hAnsi="宋体" w:hint="eastAsia"/>
          <w:szCs w:val="21"/>
        </w:rPr>
        <w:t>技术方案</w:t>
      </w:r>
    </w:p>
    <w:p w14:paraId="39392479" w14:textId="6038FF89" w:rsidR="00B47AA1" w:rsidRPr="00B30233" w:rsidRDefault="00B47AA1" w:rsidP="00B30233">
      <w:pPr>
        <w:spacing w:line="276" w:lineRule="auto"/>
        <w:rPr>
          <w:rFonts w:ascii="宋体" w:eastAsia="宋体" w:hAnsi="宋体"/>
          <w:szCs w:val="21"/>
        </w:rPr>
      </w:pPr>
    </w:p>
    <w:p w14:paraId="05B012D9" w14:textId="66DFC895" w:rsidR="00B47AA1" w:rsidRPr="00B30233" w:rsidRDefault="00B47AA1" w:rsidP="00B30233">
      <w:pPr>
        <w:spacing w:line="276" w:lineRule="auto"/>
        <w:rPr>
          <w:rFonts w:ascii="宋体" w:eastAsia="宋体" w:hAnsi="宋体"/>
          <w:szCs w:val="21"/>
        </w:rPr>
      </w:pPr>
      <w:r w:rsidRPr="00B30233">
        <w:rPr>
          <w:rFonts w:ascii="宋体" w:eastAsia="宋体" w:hAnsi="宋体" w:hint="eastAsia"/>
          <w:szCs w:val="21"/>
        </w:rPr>
        <w:t>附图说明</w:t>
      </w:r>
    </w:p>
    <w:p w14:paraId="321EF510" w14:textId="68AC4718" w:rsidR="00B47AA1" w:rsidRPr="00B30233" w:rsidRDefault="00B47AA1" w:rsidP="00B30233">
      <w:pPr>
        <w:spacing w:line="276" w:lineRule="auto"/>
        <w:rPr>
          <w:rFonts w:ascii="宋体" w:eastAsia="宋体" w:hAnsi="宋体"/>
          <w:szCs w:val="21"/>
        </w:rPr>
      </w:pPr>
    </w:p>
    <w:p w14:paraId="34304D38" w14:textId="395AA8E8" w:rsidR="00B47AA1" w:rsidRPr="00B30233" w:rsidRDefault="00B47AA1" w:rsidP="00B30233">
      <w:pPr>
        <w:spacing w:line="276" w:lineRule="auto"/>
        <w:rPr>
          <w:rFonts w:ascii="宋体" w:eastAsia="宋体" w:hAnsi="宋体"/>
          <w:szCs w:val="21"/>
        </w:rPr>
      </w:pPr>
      <w:r w:rsidRPr="00B30233">
        <w:rPr>
          <w:rFonts w:ascii="宋体" w:eastAsia="宋体" w:hAnsi="宋体" w:hint="eastAsia"/>
          <w:szCs w:val="21"/>
        </w:rPr>
        <w:t>具体实施方式</w:t>
      </w:r>
    </w:p>
    <w:p w14:paraId="660E9B07" w14:textId="5FF13303" w:rsidR="000511DF" w:rsidRPr="00B30233" w:rsidRDefault="000511DF" w:rsidP="00B30233">
      <w:pPr>
        <w:pStyle w:val="a3"/>
        <w:numPr>
          <w:ilvl w:val="0"/>
          <w:numId w:val="4"/>
        </w:numPr>
        <w:spacing w:line="276" w:lineRule="auto"/>
        <w:ind w:firstLineChars="0"/>
        <w:rPr>
          <w:rFonts w:ascii="宋体" w:eastAsia="宋体" w:hAnsi="宋体"/>
          <w:szCs w:val="21"/>
        </w:rPr>
      </w:pPr>
      <w:r w:rsidRPr="00B30233">
        <w:rPr>
          <w:rFonts w:ascii="宋体" w:eastAsia="宋体" w:hAnsi="宋体" w:hint="eastAsia"/>
          <w:szCs w:val="21"/>
        </w:rPr>
        <w:t>图像分割</w:t>
      </w:r>
    </w:p>
    <w:p w14:paraId="433EDD72" w14:textId="19368BDF" w:rsidR="000511DF" w:rsidRPr="00B30233" w:rsidRDefault="000511DF" w:rsidP="00B30233">
      <w:pPr>
        <w:pStyle w:val="a3"/>
        <w:numPr>
          <w:ilvl w:val="0"/>
          <w:numId w:val="4"/>
        </w:numPr>
        <w:spacing w:line="276" w:lineRule="auto"/>
        <w:ind w:firstLineChars="0"/>
        <w:rPr>
          <w:rFonts w:ascii="宋体" w:eastAsia="宋体" w:hAnsi="宋体"/>
          <w:szCs w:val="21"/>
        </w:rPr>
      </w:pPr>
      <w:r w:rsidRPr="00B30233">
        <w:rPr>
          <w:rFonts w:ascii="宋体" w:eastAsia="宋体" w:hAnsi="宋体" w:hint="eastAsia"/>
          <w:szCs w:val="21"/>
        </w:rPr>
        <w:t>中心线提取</w:t>
      </w:r>
    </w:p>
    <w:p w14:paraId="5CA0B217" w14:textId="6F6C8D8B" w:rsidR="000511DF" w:rsidRPr="00B30233" w:rsidRDefault="000511DF" w:rsidP="00B30233">
      <w:pPr>
        <w:pStyle w:val="a3"/>
        <w:numPr>
          <w:ilvl w:val="0"/>
          <w:numId w:val="4"/>
        </w:numPr>
        <w:spacing w:line="276" w:lineRule="auto"/>
        <w:ind w:firstLineChars="0"/>
        <w:rPr>
          <w:rFonts w:ascii="宋体" w:eastAsia="宋体" w:hAnsi="宋体"/>
          <w:szCs w:val="21"/>
        </w:rPr>
      </w:pPr>
      <w:r w:rsidRPr="00B30233">
        <w:rPr>
          <w:rFonts w:ascii="宋体" w:eastAsia="宋体" w:hAnsi="宋体" w:hint="eastAsia"/>
          <w:szCs w:val="21"/>
        </w:rPr>
        <w:t>中心线的后处理和血管标记</w:t>
      </w:r>
    </w:p>
    <w:p w14:paraId="327F0B4D" w14:textId="0EC18E2F" w:rsidR="000511DF" w:rsidRPr="00B30233" w:rsidRDefault="000511DF" w:rsidP="00B30233">
      <w:pPr>
        <w:pStyle w:val="a3"/>
        <w:numPr>
          <w:ilvl w:val="0"/>
          <w:numId w:val="4"/>
        </w:numPr>
        <w:spacing w:line="276" w:lineRule="auto"/>
        <w:ind w:firstLineChars="0"/>
        <w:rPr>
          <w:rFonts w:ascii="宋体" w:eastAsia="宋体" w:hAnsi="宋体"/>
          <w:szCs w:val="21"/>
        </w:rPr>
      </w:pPr>
      <w:r w:rsidRPr="00B30233">
        <w:rPr>
          <w:rFonts w:ascii="宋体" w:eastAsia="宋体" w:hAnsi="宋体" w:hint="eastAsia"/>
          <w:szCs w:val="21"/>
        </w:rPr>
        <w:t>生成局部坐标</w:t>
      </w:r>
    </w:p>
    <w:p w14:paraId="32786077" w14:textId="61D21FF5" w:rsidR="000511DF" w:rsidRPr="00B30233" w:rsidRDefault="000511DF" w:rsidP="00B30233">
      <w:pPr>
        <w:pStyle w:val="a3"/>
        <w:numPr>
          <w:ilvl w:val="0"/>
          <w:numId w:val="4"/>
        </w:numPr>
        <w:spacing w:line="276" w:lineRule="auto"/>
        <w:ind w:firstLineChars="0"/>
        <w:rPr>
          <w:rFonts w:ascii="宋体" w:eastAsia="宋体" w:hAnsi="宋体"/>
          <w:szCs w:val="21"/>
        </w:rPr>
      </w:pPr>
      <w:r w:rsidRPr="00B30233">
        <w:rPr>
          <w:rFonts w:ascii="宋体" w:eastAsia="宋体" w:hAnsi="宋体" w:hint="eastAsia"/>
          <w:szCs w:val="21"/>
        </w:rPr>
        <w:t>相容性网格的生成</w:t>
      </w:r>
    </w:p>
    <w:p w14:paraId="2F4558E1" w14:textId="65668518" w:rsidR="00B47AA1" w:rsidRPr="00B30233" w:rsidRDefault="00B47AA1" w:rsidP="00B30233">
      <w:pPr>
        <w:spacing w:line="276" w:lineRule="auto"/>
        <w:rPr>
          <w:rFonts w:ascii="宋体" w:eastAsia="宋体" w:hAnsi="宋体"/>
          <w:szCs w:val="21"/>
        </w:rPr>
      </w:pPr>
    </w:p>
    <w:p w14:paraId="473AD058" w14:textId="1973534E" w:rsidR="00B47AA1" w:rsidRPr="00B30233" w:rsidRDefault="00B47AA1" w:rsidP="00B30233">
      <w:pPr>
        <w:spacing w:line="276" w:lineRule="auto"/>
        <w:rPr>
          <w:rFonts w:ascii="宋体" w:eastAsia="宋体" w:hAnsi="宋体"/>
          <w:szCs w:val="21"/>
        </w:rPr>
      </w:pPr>
      <w:r w:rsidRPr="00B30233">
        <w:rPr>
          <w:rFonts w:ascii="宋体" w:eastAsia="宋体" w:hAnsi="宋体" w:hint="eastAsia"/>
          <w:szCs w:val="21"/>
        </w:rPr>
        <w:t>有益效果</w:t>
      </w:r>
    </w:p>
    <w:p w14:paraId="784FA855" w14:textId="22F9AC48" w:rsidR="00B47AA1" w:rsidRPr="00B30233" w:rsidRDefault="00B47AA1" w:rsidP="00B30233">
      <w:pPr>
        <w:spacing w:line="276" w:lineRule="auto"/>
        <w:rPr>
          <w:rFonts w:ascii="宋体" w:eastAsia="宋体" w:hAnsi="宋体"/>
          <w:szCs w:val="21"/>
        </w:rPr>
      </w:pPr>
    </w:p>
    <w:p w14:paraId="5F53131B" w14:textId="1F129BB1" w:rsidR="00B47AA1" w:rsidRPr="00B30233" w:rsidRDefault="00B47AA1" w:rsidP="00B30233">
      <w:pPr>
        <w:spacing w:line="276" w:lineRule="auto"/>
        <w:rPr>
          <w:rFonts w:ascii="宋体" w:eastAsia="宋体" w:hAnsi="宋体"/>
          <w:szCs w:val="21"/>
        </w:rPr>
      </w:pPr>
      <w:r w:rsidRPr="00B30233">
        <w:rPr>
          <w:rFonts w:ascii="宋体" w:eastAsia="宋体" w:hAnsi="宋体" w:hint="eastAsia"/>
          <w:szCs w:val="21"/>
        </w:rPr>
        <w:t>附图和附图说明</w:t>
      </w:r>
    </w:p>
    <w:p w14:paraId="27EB9EBB" w14:textId="15354613" w:rsidR="00B47AA1" w:rsidRDefault="00B47AA1">
      <w:pPr>
        <w:rPr>
          <w:rFonts w:ascii="宋体" w:eastAsia="宋体" w:hAnsi="宋体"/>
        </w:rPr>
      </w:pPr>
    </w:p>
    <w:p w14:paraId="37CE0E16" w14:textId="76FF2AE5" w:rsidR="00B47AA1" w:rsidRDefault="00B47AA1">
      <w:pPr>
        <w:rPr>
          <w:rFonts w:ascii="宋体" w:eastAsia="宋体" w:hAnsi="宋体"/>
        </w:rPr>
      </w:pPr>
    </w:p>
    <w:p w14:paraId="361D8948" w14:textId="77777777" w:rsidR="00B47AA1" w:rsidRPr="00B47AA1" w:rsidRDefault="00B47AA1">
      <w:pPr>
        <w:rPr>
          <w:rFonts w:ascii="宋体" w:eastAsia="宋体" w:hAnsi="宋体"/>
        </w:rPr>
      </w:pPr>
    </w:p>
    <w:sectPr w:rsidR="00B47AA1" w:rsidRPr="00B47AA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0" w:author="liuju86@hotmail.com" w:date="2022-12-22T12:54:00Z" w:initials="l">
    <w:p w14:paraId="637548F8" w14:textId="77777777" w:rsidR="00B25A1F" w:rsidRDefault="00B25A1F" w:rsidP="00AE21E7">
      <w:pPr>
        <w:jc w:val="left"/>
      </w:pPr>
      <w:r>
        <w:rPr>
          <w:rStyle w:val="a6"/>
        </w:rPr>
        <w:annotationRef/>
      </w:r>
      <w:r>
        <w:t>这里有本末倒置。我们需要着重介绍CT（x光）以及MPI。当然我们可以提其他的例如彩超、oct。但是他们都是非主流的成像技术。我们需要指出它们的优势以及劣势。</w:t>
      </w:r>
    </w:p>
  </w:comment>
  <w:comment w:id="16" w:author="liuju86@hotmail.com" w:date="2022-12-22T13:23:00Z" w:initials="l">
    <w:p w14:paraId="156426C3" w14:textId="77777777" w:rsidR="00276F32" w:rsidRDefault="00276F32" w:rsidP="009F6FBB">
      <w:pPr>
        <w:jc w:val="left"/>
      </w:pPr>
      <w:r>
        <w:rPr>
          <w:rStyle w:val="a6"/>
        </w:rPr>
        <w:annotationRef/>
      </w:r>
      <w:r>
        <w:t>1. 血管壁的成像有助于测量和评估血管系统的生理、病理状态。特别的，构建血管壁同血管腔的三维几何模型将是个性化生物建模的先决条件。2. 目前成像技术难以解析器官层面的血管壁。点评oct和黑血。</w:t>
      </w:r>
    </w:p>
  </w:comment>
  <w:comment w:id="54" w:author="liuju86@hotmail.com" w:date="2022-12-22T13:39:00Z" w:initials="l">
    <w:p w14:paraId="2398B93B" w14:textId="77777777" w:rsidR="001F3AEF" w:rsidRDefault="001F3AEF" w:rsidP="00F6352B">
      <w:pPr>
        <w:jc w:val="left"/>
      </w:pPr>
      <w:r>
        <w:rPr>
          <w:rStyle w:val="a6"/>
        </w:rPr>
        <w:annotationRef/>
      </w:r>
      <w:r>
        <w:t>可以以 获取图像，几何建模，网格生成，有限元分析，后处理，反馈结果为线索。</w:t>
      </w:r>
    </w:p>
  </w:comment>
  <w:comment w:id="55" w:author="liuju86@hotmail.com" w:date="2022-12-22T13:39:00Z" w:initials="l">
    <w:p w14:paraId="530360F2" w14:textId="77777777" w:rsidR="001F3AEF" w:rsidRDefault="001F3AEF" w:rsidP="002F6A15">
      <w:pPr>
        <w:jc w:val="left"/>
      </w:pPr>
      <w:r>
        <w:rPr>
          <w:rStyle w:val="a6"/>
        </w:rPr>
        <w:annotationRef/>
      </w:r>
      <w:r>
        <w:t>接口是DICOM。</w:t>
      </w:r>
    </w:p>
  </w:comment>
  <w:comment w:id="56" w:author="liuju86@hotmail.com" w:date="2022-12-22T13:40:00Z" w:initials="l">
    <w:p w14:paraId="3509FCAB" w14:textId="77777777" w:rsidR="001F3AEF" w:rsidRDefault="001F3AEF" w:rsidP="00BC2B78">
      <w:pPr>
        <w:jc w:val="left"/>
      </w:pPr>
      <w:r>
        <w:rPr>
          <w:rStyle w:val="a6"/>
        </w:rPr>
        <w:annotationRef/>
      </w:r>
      <w:r>
        <w:t>加细节。</w:t>
      </w:r>
    </w:p>
  </w:comment>
  <w:comment w:id="57" w:author="liuju86@hotmail.com" w:date="2022-12-22T13:43:00Z" w:initials="l">
    <w:p w14:paraId="156082B5" w14:textId="77777777" w:rsidR="001F3AEF" w:rsidRDefault="001F3AEF" w:rsidP="00DE6C77">
      <w:pPr>
        <w:jc w:val="left"/>
      </w:pPr>
      <w:r>
        <w:rPr>
          <w:rStyle w:val="a6"/>
        </w:rPr>
        <w:annotationRef/>
      </w:r>
      <w:r>
        <w:t>找segmentation的定义，并提供reference。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37548F8" w15:done="0"/>
  <w15:commentEx w15:paraId="156426C3" w15:done="0"/>
  <w15:commentEx w15:paraId="2398B93B" w15:done="0"/>
  <w15:commentEx w15:paraId="530360F2" w15:done="0"/>
  <w15:commentEx w15:paraId="3509FCAB" w15:paraIdParent="530360F2" w15:done="0"/>
  <w15:commentEx w15:paraId="156082B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ED1F6" w16cex:dateUtc="2022-12-22T04:54:00Z"/>
  <w16cex:commentExtensible w16cex:durableId="274ED8DD" w16cex:dateUtc="2022-12-22T05:23:00Z"/>
  <w16cex:commentExtensible w16cex:durableId="274EDC8B" w16cex:dateUtc="2022-12-22T05:39:00Z"/>
  <w16cex:commentExtensible w16cex:durableId="274EDCA6" w16cex:dateUtc="2022-12-22T05:39:00Z"/>
  <w16cex:commentExtensible w16cex:durableId="274EDCCA" w16cex:dateUtc="2022-12-22T05:40:00Z"/>
  <w16cex:commentExtensible w16cex:durableId="274EDD7F" w16cex:dateUtc="2022-12-22T05: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7548F8" w16cid:durableId="274ED1F6"/>
  <w16cid:commentId w16cid:paraId="156426C3" w16cid:durableId="274ED8DD"/>
  <w16cid:commentId w16cid:paraId="2398B93B" w16cid:durableId="274EDC8B"/>
  <w16cid:commentId w16cid:paraId="530360F2" w16cid:durableId="274EDCA6"/>
  <w16cid:commentId w16cid:paraId="3509FCAB" w16cid:durableId="274EDCCA"/>
  <w16cid:commentId w16cid:paraId="156082B5" w16cid:durableId="274EDD7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862DB"/>
    <w:multiLevelType w:val="hybridMultilevel"/>
    <w:tmpl w:val="4B72B6AA"/>
    <w:lvl w:ilvl="0" w:tplc="1D8281D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CDC6D3B"/>
    <w:multiLevelType w:val="hybridMultilevel"/>
    <w:tmpl w:val="546C2CE4"/>
    <w:lvl w:ilvl="0" w:tplc="A5CABC3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6676960"/>
    <w:multiLevelType w:val="hybridMultilevel"/>
    <w:tmpl w:val="F642DE70"/>
    <w:lvl w:ilvl="0" w:tplc="77A210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96A6F4E"/>
    <w:multiLevelType w:val="hybridMultilevel"/>
    <w:tmpl w:val="EB7A4E66"/>
    <w:lvl w:ilvl="0" w:tplc="5EBCBC3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A8C03A2"/>
    <w:multiLevelType w:val="hybridMultilevel"/>
    <w:tmpl w:val="2F149014"/>
    <w:lvl w:ilvl="0" w:tplc="9798290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2E4B39DA"/>
    <w:multiLevelType w:val="hybridMultilevel"/>
    <w:tmpl w:val="5768AF3A"/>
    <w:lvl w:ilvl="0" w:tplc="E500C674">
      <w:start w:val="1"/>
      <w:numFmt w:val="decimal"/>
      <w:lvlText w:val="%1."/>
      <w:lvlJc w:val="left"/>
      <w:pPr>
        <w:ind w:left="360" w:hanging="360"/>
      </w:pPr>
      <w:rPr>
        <w:rFonts w:ascii="宋体" w:eastAsia="宋体" w:hAnsi="宋体"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F4E069B"/>
    <w:multiLevelType w:val="hybridMultilevel"/>
    <w:tmpl w:val="B726BB88"/>
    <w:lvl w:ilvl="0" w:tplc="3DC64C2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320115D9"/>
    <w:multiLevelType w:val="hybridMultilevel"/>
    <w:tmpl w:val="124E7814"/>
    <w:lvl w:ilvl="0" w:tplc="7ABE58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9081FAE"/>
    <w:multiLevelType w:val="hybridMultilevel"/>
    <w:tmpl w:val="0E4A6F66"/>
    <w:lvl w:ilvl="0" w:tplc="0854D9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F3F0F2B"/>
    <w:multiLevelType w:val="hybridMultilevel"/>
    <w:tmpl w:val="AE52FDBE"/>
    <w:lvl w:ilvl="0" w:tplc="4380DEC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56164A6B"/>
    <w:multiLevelType w:val="hybridMultilevel"/>
    <w:tmpl w:val="BD8E8D4A"/>
    <w:lvl w:ilvl="0" w:tplc="CB889B3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56DA1EF8"/>
    <w:multiLevelType w:val="hybridMultilevel"/>
    <w:tmpl w:val="D236081E"/>
    <w:lvl w:ilvl="0" w:tplc="53F09D0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5D9038FB"/>
    <w:multiLevelType w:val="hybridMultilevel"/>
    <w:tmpl w:val="20024994"/>
    <w:lvl w:ilvl="0" w:tplc="3602322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6B1E3F31"/>
    <w:multiLevelType w:val="hybridMultilevel"/>
    <w:tmpl w:val="CF964158"/>
    <w:lvl w:ilvl="0" w:tplc="929CDB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CEB2FF9"/>
    <w:multiLevelType w:val="hybridMultilevel"/>
    <w:tmpl w:val="B3846728"/>
    <w:lvl w:ilvl="0" w:tplc="8128615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6E076365"/>
    <w:multiLevelType w:val="hybridMultilevel"/>
    <w:tmpl w:val="A0B0F8E0"/>
    <w:lvl w:ilvl="0" w:tplc="EA64B9B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7"/>
  </w:num>
  <w:num w:numId="2">
    <w:abstractNumId w:val="2"/>
  </w:num>
  <w:num w:numId="3">
    <w:abstractNumId w:val="8"/>
  </w:num>
  <w:num w:numId="4">
    <w:abstractNumId w:val="13"/>
  </w:num>
  <w:num w:numId="5">
    <w:abstractNumId w:val="5"/>
  </w:num>
  <w:num w:numId="6">
    <w:abstractNumId w:val="9"/>
  </w:num>
  <w:num w:numId="7">
    <w:abstractNumId w:val="15"/>
  </w:num>
  <w:num w:numId="8">
    <w:abstractNumId w:val="6"/>
  </w:num>
  <w:num w:numId="9">
    <w:abstractNumId w:val="1"/>
  </w:num>
  <w:num w:numId="10">
    <w:abstractNumId w:val="12"/>
  </w:num>
  <w:num w:numId="11">
    <w:abstractNumId w:val="0"/>
  </w:num>
  <w:num w:numId="12">
    <w:abstractNumId w:val="10"/>
  </w:num>
  <w:num w:numId="13">
    <w:abstractNumId w:val="11"/>
  </w:num>
  <w:num w:numId="14">
    <w:abstractNumId w:val="14"/>
  </w:num>
  <w:num w:numId="15">
    <w:abstractNumId w:val="3"/>
  </w:num>
  <w:num w:numId="16">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iuju86@hotmail.com">
    <w15:presenceInfo w15:providerId="Windows Live" w15:userId="fdcdf485704db378"/>
  </w15:person>
  <w15:person w15:author="h jy">
    <w15:presenceInfo w15:providerId="Windows Live" w15:userId="774a5cff763f010f"/>
  </w15:person>
  <w15:person w15:author="hjy">
    <w15:presenceInfo w15:providerId="None" w15:userId="hj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proofState w:spelling="clean" w:grammar="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AA1"/>
    <w:rsid w:val="00013FD8"/>
    <w:rsid w:val="00016C13"/>
    <w:rsid w:val="00017965"/>
    <w:rsid w:val="0002224A"/>
    <w:rsid w:val="00024E5A"/>
    <w:rsid w:val="000377F4"/>
    <w:rsid w:val="00037DAB"/>
    <w:rsid w:val="000511DF"/>
    <w:rsid w:val="00053F5C"/>
    <w:rsid w:val="000568C6"/>
    <w:rsid w:val="00060ABF"/>
    <w:rsid w:val="00073C5C"/>
    <w:rsid w:val="00075C25"/>
    <w:rsid w:val="000815FE"/>
    <w:rsid w:val="00083E90"/>
    <w:rsid w:val="00093DCE"/>
    <w:rsid w:val="00097AD1"/>
    <w:rsid w:val="000A2EC4"/>
    <w:rsid w:val="000A3D7A"/>
    <w:rsid w:val="000A76B3"/>
    <w:rsid w:val="000B208D"/>
    <w:rsid w:val="000B625D"/>
    <w:rsid w:val="000C1AC7"/>
    <w:rsid w:val="000C738D"/>
    <w:rsid w:val="000D5384"/>
    <w:rsid w:val="000D70EF"/>
    <w:rsid w:val="000E024A"/>
    <w:rsid w:val="000F3882"/>
    <w:rsid w:val="00105525"/>
    <w:rsid w:val="0011019C"/>
    <w:rsid w:val="00111ECC"/>
    <w:rsid w:val="00114D6C"/>
    <w:rsid w:val="001156DE"/>
    <w:rsid w:val="00136F68"/>
    <w:rsid w:val="00137C76"/>
    <w:rsid w:val="001409BD"/>
    <w:rsid w:val="00145B89"/>
    <w:rsid w:val="00167555"/>
    <w:rsid w:val="0017461B"/>
    <w:rsid w:val="00190A36"/>
    <w:rsid w:val="00191270"/>
    <w:rsid w:val="00191E09"/>
    <w:rsid w:val="00193601"/>
    <w:rsid w:val="001A229F"/>
    <w:rsid w:val="001A38DD"/>
    <w:rsid w:val="001B1826"/>
    <w:rsid w:val="001B2703"/>
    <w:rsid w:val="001C2960"/>
    <w:rsid w:val="001D4740"/>
    <w:rsid w:val="001D6837"/>
    <w:rsid w:val="001D6898"/>
    <w:rsid w:val="001D7AF1"/>
    <w:rsid w:val="001E4723"/>
    <w:rsid w:val="001E5FE7"/>
    <w:rsid w:val="001E6B45"/>
    <w:rsid w:val="001F133F"/>
    <w:rsid w:val="001F3AEF"/>
    <w:rsid w:val="00200C3B"/>
    <w:rsid w:val="00205D19"/>
    <w:rsid w:val="00213482"/>
    <w:rsid w:val="00223482"/>
    <w:rsid w:val="00227E3B"/>
    <w:rsid w:val="00236995"/>
    <w:rsid w:val="00243066"/>
    <w:rsid w:val="00250065"/>
    <w:rsid w:val="002669FE"/>
    <w:rsid w:val="00273C82"/>
    <w:rsid w:val="00276F32"/>
    <w:rsid w:val="00281AB2"/>
    <w:rsid w:val="002932CA"/>
    <w:rsid w:val="002A1803"/>
    <w:rsid w:val="002A4430"/>
    <w:rsid w:val="002A6464"/>
    <w:rsid w:val="002B2079"/>
    <w:rsid w:val="002B21E2"/>
    <w:rsid w:val="002C425D"/>
    <w:rsid w:val="002F0B01"/>
    <w:rsid w:val="002F4198"/>
    <w:rsid w:val="002F5BB7"/>
    <w:rsid w:val="002F6379"/>
    <w:rsid w:val="00310741"/>
    <w:rsid w:val="00312AA1"/>
    <w:rsid w:val="003135F9"/>
    <w:rsid w:val="00321899"/>
    <w:rsid w:val="003263A3"/>
    <w:rsid w:val="00327E43"/>
    <w:rsid w:val="00340856"/>
    <w:rsid w:val="00341B56"/>
    <w:rsid w:val="00363DA9"/>
    <w:rsid w:val="00367297"/>
    <w:rsid w:val="00370D87"/>
    <w:rsid w:val="00372874"/>
    <w:rsid w:val="00372B43"/>
    <w:rsid w:val="003904D3"/>
    <w:rsid w:val="0039643D"/>
    <w:rsid w:val="00397E27"/>
    <w:rsid w:val="003B0D98"/>
    <w:rsid w:val="003C1495"/>
    <w:rsid w:val="003C2E9D"/>
    <w:rsid w:val="003C3EFE"/>
    <w:rsid w:val="003C6310"/>
    <w:rsid w:val="003D0C97"/>
    <w:rsid w:val="003F30BB"/>
    <w:rsid w:val="003F3EAF"/>
    <w:rsid w:val="00405770"/>
    <w:rsid w:val="004104ED"/>
    <w:rsid w:val="00411C40"/>
    <w:rsid w:val="004249F7"/>
    <w:rsid w:val="004263CF"/>
    <w:rsid w:val="00444EA9"/>
    <w:rsid w:val="00446881"/>
    <w:rsid w:val="00456649"/>
    <w:rsid w:val="0047123F"/>
    <w:rsid w:val="00474556"/>
    <w:rsid w:val="004801F4"/>
    <w:rsid w:val="00486741"/>
    <w:rsid w:val="004904CF"/>
    <w:rsid w:val="004A26F3"/>
    <w:rsid w:val="004A5504"/>
    <w:rsid w:val="004B026A"/>
    <w:rsid w:val="004B39FD"/>
    <w:rsid w:val="004C3CF4"/>
    <w:rsid w:val="004C4916"/>
    <w:rsid w:val="004C63D4"/>
    <w:rsid w:val="004C7F93"/>
    <w:rsid w:val="004E06EF"/>
    <w:rsid w:val="004E0A4C"/>
    <w:rsid w:val="004E0E97"/>
    <w:rsid w:val="004E698A"/>
    <w:rsid w:val="004E6EF8"/>
    <w:rsid w:val="004E7895"/>
    <w:rsid w:val="004E7F6A"/>
    <w:rsid w:val="004F2EAC"/>
    <w:rsid w:val="004F376F"/>
    <w:rsid w:val="004F5488"/>
    <w:rsid w:val="0050169C"/>
    <w:rsid w:val="005076C7"/>
    <w:rsid w:val="00510F3F"/>
    <w:rsid w:val="00511B11"/>
    <w:rsid w:val="00512181"/>
    <w:rsid w:val="00512DCA"/>
    <w:rsid w:val="00517982"/>
    <w:rsid w:val="0052321A"/>
    <w:rsid w:val="00530AF3"/>
    <w:rsid w:val="00531138"/>
    <w:rsid w:val="005408F3"/>
    <w:rsid w:val="005451D8"/>
    <w:rsid w:val="00553715"/>
    <w:rsid w:val="005619EA"/>
    <w:rsid w:val="00564A97"/>
    <w:rsid w:val="00574113"/>
    <w:rsid w:val="005831F2"/>
    <w:rsid w:val="00585493"/>
    <w:rsid w:val="00586E0D"/>
    <w:rsid w:val="0059191E"/>
    <w:rsid w:val="005A64DF"/>
    <w:rsid w:val="005B5A57"/>
    <w:rsid w:val="005C172B"/>
    <w:rsid w:val="005C260F"/>
    <w:rsid w:val="005C2817"/>
    <w:rsid w:val="005C3711"/>
    <w:rsid w:val="005D6430"/>
    <w:rsid w:val="005E4779"/>
    <w:rsid w:val="005F02CA"/>
    <w:rsid w:val="005F1DC8"/>
    <w:rsid w:val="00600BF3"/>
    <w:rsid w:val="0060504C"/>
    <w:rsid w:val="006219FB"/>
    <w:rsid w:val="00622259"/>
    <w:rsid w:val="00623873"/>
    <w:rsid w:val="00632DED"/>
    <w:rsid w:val="00640AE7"/>
    <w:rsid w:val="00641100"/>
    <w:rsid w:val="00644EC6"/>
    <w:rsid w:val="006524AB"/>
    <w:rsid w:val="00670A5C"/>
    <w:rsid w:val="00670BE6"/>
    <w:rsid w:val="00677FE6"/>
    <w:rsid w:val="0068108D"/>
    <w:rsid w:val="006816BA"/>
    <w:rsid w:val="00686C43"/>
    <w:rsid w:val="006A3593"/>
    <w:rsid w:val="006A7A63"/>
    <w:rsid w:val="006B061B"/>
    <w:rsid w:val="006B5867"/>
    <w:rsid w:val="006C56F7"/>
    <w:rsid w:val="006C63F5"/>
    <w:rsid w:val="006F582C"/>
    <w:rsid w:val="006F7692"/>
    <w:rsid w:val="007027A0"/>
    <w:rsid w:val="0070437B"/>
    <w:rsid w:val="0070546A"/>
    <w:rsid w:val="00713FB6"/>
    <w:rsid w:val="007316BE"/>
    <w:rsid w:val="00741091"/>
    <w:rsid w:val="0074551B"/>
    <w:rsid w:val="0077349E"/>
    <w:rsid w:val="00781E67"/>
    <w:rsid w:val="00791129"/>
    <w:rsid w:val="00791D7C"/>
    <w:rsid w:val="007A1DDB"/>
    <w:rsid w:val="007A5A2D"/>
    <w:rsid w:val="007C0387"/>
    <w:rsid w:val="007E4668"/>
    <w:rsid w:val="007E501A"/>
    <w:rsid w:val="007F2DC3"/>
    <w:rsid w:val="007F58E6"/>
    <w:rsid w:val="00801FED"/>
    <w:rsid w:val="00802A17"/>
    <w:rsid w:val="0080368B"/>
    <w:rsid w:val="0080474B"/>
    <w:rsid w:val="00805639"/>
    <w:rsid w:val="0081523F"/>
    <w:rsid w:val="008157A2"/>
    <w:rsid w:val="00821699"/>
    <w:rsid w:val="008226D1"/>
    <w:rsid w:val="00822FCA"/>
    <w:rsid w:val="00824786"/>
    <w:rsid w:val="008312B3"/>
    <w:rsid w:val="00845A37"/>
    <w:rsid w:val="008509A5"/>
    <w:rsid w:val="0085557B"/>
    <w:rsid w:val="00866D87"/>
    <w:rsid w:val="0087616B"/>
    <w:rsid w:val="00890B17"/>
    <w:rsid w:val="00892346"/>
    <w:rsid w:val="008A32E3"/>
    <w:rsid w:val="008A62CE"/>
    <w:rsid w:val="008B0F89"/>
    <w:rsid w:val="008B18E8"/>
    <w:rsid w:val="008B69FC"/>
    <w:rsid w:val="008D010C"/>
    <w:rsid w:val="008D17A0"/>
    <w:rsid w:val="008E54F3"/>
    <w:rsid w:val="008F244D"/>
    <w:rsid w:val="008F3C4C"/>
    <w:rsid w:val="00903E0B"/>
    <w:rsid w:val="00907C37"/>
    <w:rsid w:val="009113D8"/>
    <w:rsid w:val="009278AB"/>
    <w:rsid w:val="009300C9"/>
    <w:rsid w:val="00932C39"/>
    <w:rsid w:val="0093423C"/>
    <w:rsid w:val="00937A08"/>
    <w:rsid w:val="00941148"/>
    <w:rsid w:val="00941E3B"/>
    <w:rsid w:val="00943289"/>
    <w:rsid w:val="00947100"/>
    <w:rsid w:val="0095061C"/>
    <w:rsid w:val="009518DB"/>
    <w:rsid w:val="00962F13"/>
    <w:rsid w:val="00966C67"/>
    <w:rsid w:val="00987A18"/>
    <w:rsid w:val="009A760B"/>
    <w:rsid w:val="009C1184"/>
    <w:rsid w:val="009D5274"/>
    <w:rsid w:val="009D5CF4"/>
    <w:rsid w:val="009D710A"/>
    <w:rsid w:val="009E203D"/>
    <w:rsid w:val="009E2F51"/>
    <w:rsid w:val="009E51D9"/>
    <w:rsid w:val="00A26A6C"/>
    <w:rsid w:val="00A35B0A"/>
    <w:rsid w:val="00A47D90"/>
    <w:rsid w:val="00A51D8D"/>
    <w:rsid w:val="00A65195"/>
    <w:rsid w:val="00A662A9"/>
    <w:rsid w:val="00A8384F"/>
    <w:rsid w:val="00A85578"/>
    <w:rsid w:val="00A94609"/>
    <w:rsid w:val="00A94E78"/>
    <w:rsid w:val="00AA1933"/>
    <w:rsid w:val="00AB4C7A"/>
    <w:rsid w:val="00AC13E2"/>
    <w:rsid w:val="00AC26AA"/>
    <w:rsid w:val="00AD22BF"/>
    <w:rsid w:val="00AD39C0"/>
    <w:rsid w:val="00AD500C"/>
    <w:rsid w:val="00AF2EB1"/>
    <w:rsid w:val="00AF31F8"/>
    <w:rsid w:val="00B24BC5"/>
    <w:rsid w:val="00B25A1F"/>
    <w:rsid w:val="00B2722F"/>
    <w:rsid w:val="00B30233"/>
    <w:rsid w:val="00B47AA1"/>
    <w:rsid w:val="00B50041"/>
    <w:rsid w:val="00B539D1"/>
    <w:rsid w:val="00B645BC"/>
    <w:rsid w:val="00B71B08"/>
    <w:rsid w:val="00B736D7"/>
    <w:rsid w:val="00B761C8"/>
    <w:rsid w:val="00B84981"/>
    <w:rsid w:val="00BA69AF"/>
    <w:rsid w:val="00BB0103"/>
    <w:rsid w:val="00BB2161"/>
    <w:rsid w:val="00BC2A2D"/>
    <w:rsid w:val="00BC4884"/>
    <w:rsid w:val="00BF022C"/>
    <w:rsid w:val="00BF0C54"/>
    <w:rsid w:val="00BF4FB1"/>
    <w:rsid w:val="00BF78C4"/>
    <w:rsid w:val="00C054B8"/>
    <w:rsid w:val="00C14EDE"/>
    <w:rsid w:val="00C20998"/>
    <w:rsid w:val="00C34626"/>
    <w:rsid w:val="00C40AAD"/>
    <w:rsid w:val="00C42C00"/>
    <w:rsid w:val="00C42CC5"/>
    <w:rsid w:val="00C43FDB"/>
    <w:rsid w:val="00C64AE3"/>
    <w:rsid w:val="00C65C2A"/>
    <w:rsid w:val="00C66390"/>
    <w:rsid w:val="00C800A4"/>
    <w:rsid w:val="00CC534C"/>
    <w:rsid w:val="00CE277F"/>
    <w:rsid w:val="00CE2E52"/>
    <w:rsid w:val="00CF15A2"/>
    <w:rsid w:val="00CF2FE9"/>
    <w:rsid w:val="00D03825"/>
    <w:rsid w:val="00D06027"/>
    <w:rsid w:val="00D06E13"/>
    <w:rsid w:val="00D07ECC"/>
    <w:rsid w:val="00D12BA6"/>
    <w:rsid w:val="00D30FA4"/>
    <w:rsid w:val="00D575DC"/>
    <w:rsid w:val="00D666D9"/>
    <w:rsid w:val="00D842C6"/>
    <w:rsid w:val="00D85F47"/>
    <w:rsid w:val="00D97567"/>
    <w:rsid w:val="00D975F4"/>
    <w:rsid w:val="00DA0B0A"/>
    <w:rsid w:val="00DC0856"/>
    <w:rsid w:val="00DC195A"/>
    <w:rsid w:val="00DC5301"/>
    <w:rsid w:val="00DD7D54"/>
    <w:rsid w:val="00DF0013"/>
    <w:rsid w:val="00DF1875"/>
    <w:rsid w:val="00DF3008"/>
    <w:rsid w:val="00E113CC"/>
    <w:rsid w:val="00E148A5"/>
    <w:rsid w:val="00E21392"/>
    <w:rsid w:val="00E22028"/>
    <w:rsid w:val="00E2757E"/>
    <w:rsid w:val="00E2782C"/>
    <w:rsid w:val="00E42C50"/>
    <w:rsid w:val="00E461F9"/>
    <w:rsid w:val="00E538AA"/>
    <w:rsid w:val="00E55D6F"/>
    <w:rsid w:val="00E56DFB"/>
    <w:rsid w:val="00E62036"/>
    <w:rsid w:val="00E6741A"/>
    <w:rsid w:val="00E72E9F"/>
    <w:rsid w:val="00E7744A"/>
    <w:rsid w:val="00E850CE"/>
    <w:rsid w:val="00E861A5"/>
    <w:rsid w:val="00E90196"/>
    <w:rsid w:val="00E9699C"/>
    <w:rsid w:val="00EA05E8"/>
    <w:rsid w:val="00EA6C8D"/>
    <w:rsid w:val="00EB1C55"/>
    <w:rsid w:val="00EB4DBB"/>
    <w:rsid w:val="00EC0644"/>
    <w:rsid w:val="00EC4B1B"/>
    <w:rsid w:val="00EC4E37"/>
    <w:rsid w:val="00EC61BC"/>
    <w:rsid w:val="00ED6ADE"/>
    <w:rsid w:val="00EE22EF"/>
    <w:rsid w:val="00EE4594"/>
    <w:rsid w:val="00EE725F"/>
    <w:rsid w:val="00EF7821"/>
    <w:rsid w:val="00F02A3B"/>
    <w:rsid w:val="00F104AA"/>
    <w:rsid w:val="00F10C45"/>
    <w:rsid w:val="00F1196A"/>
    <w:rsid w:val="00F11AC6"/>
    <w:rsid w:val="00F336A6"/>
    <w:rsid w:val="00F353E3"/>
    <w:rsid w:val="00F41975"/>
    <w:rsid w:val="00F54EF9"/>
    <w:rsid w:val="00F6089A"/>
    <w:rsid w:val="00F65534"/>
    <w:rsid w:val="00F65B1B"/>
    <w:rsid w:val="00F67313"/>
    <w:rsid w:val="00F77648"/>
    <w:rsid w:val="00F825CB"/>
    <w:rsid w:val="00F930C0"/>
    <w:rsid w:val="00FA6D90"/>
    <w:rsid w:val="00FA7B4D"/>
    <w:rsid w:val="00FB1FDF"/>
    <w:rsid w:val="00FB61A5"/>
    <w:rsid w:val="00FC0D90"/>
    <w:rsid w:val="00FC6648"/>
    <w:rsid w:val="00FC675D"/>
    <w:rsid w:val="00FD4AF4"/>
    <w:rsid w:val="00FE22FC"/>
    <w:rsid w:val="00FE7462"/>
    <w:rsid w:val="00FF18F6"/>
    <w:rsid w:val="00FF71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B483E"/>
  <w15:chartTrackingRefBased/>
  <w15:docId w15:val="{A8211674-D6B8-2144-A24A-BDBF0F3EF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7AA1"/>
    <w:pPr>
      <w:ind w:firstLineChars="200" w:firstLine="420"/>
    </w:pPr>
  </w:style>
  <w:style w:type="paragraph" w:styleId="a4">
    <w:name w:val="Normal (Web)"/>
    <w:basedOn w:val="a"/>
    <w:uiPriority w:val="99"/>
    <w:unhideWhenUsed/>
    <w:rsid w:val="00FF71B5"/>
    <w:pPr>
      <w:widowControl/>
      <w:spacing w:before="100" w:beforeAutospacing="1" w:after="100" w:afterAutospacing="1"/>
      <w:jc w:val="left"/>
    </w:pPr>
    <w:rPr>
      <w:rFonts w:ascii="宋体" w:eastAsia="宋体" w:hAnsi="宋体" w:cs="宋体"/>
      <w:kern w:val="0"/>
      <w:sz w:val="24"/>
    </w:rPr>
  </w:style>
  <w:style w:type="paragraph" w:styleId="a5">
    <w:name w:val="Revision"/>
    <w:hidden/>
    <w:uiPriority w:val="99"/>
    <w:semiHidden/>
    <w:rsid w:val="00EC0644"/>
  </w:style>
  <w:style w:type="character" w:styleId="a6">
    <w:name w:val="annotation reference"/>
    <w:basedOn w:val="a0"/>
    <w:uiPriority w:val="99"/>
    <w:semiHidden/>
    <w:unhideWhenUsed/>
    <w:rsid w:val="00B25A1F"/>
    <w:rPr>
      <w:sz w:val="21"/>
      <w:szCs w:val="21"/>
    </w:rPr>
  </w:style>
  <w:style w:type="paragraph" w:styleId="a7">
    <w:name w:val="annotation text"/>
    <w:basedOn w:val="a"/>
    <w:link w:val="a8"/>
    <w:uiPriority w:val="99"/>
    <w:semiHidden/>
    <w:unhideWhenUsed/>
    <w:rsid w:val="00B25A1F"/>
    <w:pPr>
      <w:jc w:val="left"/>
    </w:pPr>
  </w:style>
  <w:style w:type="character" w:customStyle="1" w:styleId="a8">
    <w:name w:val="批注文字 字符"/>
    <w:basedOn w:val="a0"/>
    <w:link w:val="a7"/>
    <w:uiPriority w:val="99"/>
    <w:semiHidden/>
    <w:rsid w:val="00B25A1F"/>
  </w:style>
  <w:style w:type="paragraph" w:styleId="a9">
    <w:name w:val="annotation subject"/>
    <w:basedOn w:val="a7"/>
    <w:next w:val="a7"/>
    <w:link w:val="aa"/>
    <w:uiPriority w:val="99"/>
    <w:semiHidden/>
    <w:unhideWhenUsed/>
    <w:rsid w:val="00B25A1F"/>
    <w:rPr>
      <w:b/>
      <w:bCs/>
    </w:rPr>
  </w:style>
  <w:style w:type="character" w:customStyle="1" w:styleId="aa">
    <w:name w:val="批注主题 字符"/>
    <w:basedOn w:val="a8"/>
    <w:link w:val="a9"/>
    <w:uiPriority w:val="99"/>
    <w:semiHidden/>
    <w:rsid w:val="00B25A1F"/>
    <w:rPr>
      <w:b/>
      <w:bCs/>
    </w:rPr>
  </w:style>
  <w:style w:type="paragraph" w:styleId="ab">
    <w:name w:val="Balloon Text"/>
    <w:basedOn w:val="a"/>
    <w:link w:val="ac"/>
    <w:uiPriority w:val="99"/>
    <w:semiHidden/>
    <w:unhideWhenUsed/>
    <w:rsid w:val="00F930C0"/>
    <w:rPr>
      <w:sz w:val="18"/>
      <w:szCs w:val="18"/>
    </w:rPr>
  </w:style>
  <w:style w:type="character" w:customStyle="1" w:styleId="ac">
    <w:name w:val="批注框文本 字符"/>
    <w:basedOn w:val="a0"/>
    <w:link w:val="ab"/>
    <w:uiPriority w:val="99"/>
    <w:semiHidden/>
    <w:rsid w:val="00F930C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96322">
      <w:bodyDiv w:val="1"/>
      <w:marLeft w:val="0"/>
      <w:marRight w:val="0"/>
      <w:marTop w:val="0"/>
      <w:marBottom w:val="0"/>
      <w:divBdr>
        <w:top w:val="none" w:sz="0" w:space="0" w:color="auto"/>
        <w:left w:val="none" w:sz="0" w:space="0" w:color="auto"/>
        <w:bottom w:val="none" w:sz="0" w:space="0" w:color="auto"/>
        <w:right w:val="none" w:sz="0" w:space="0" w:color="auto"/>
      </w:divBdr>
    </w:div>
    <w:div w:id="105658423">
      <w:bodyDiv w:val="1"/>
      <w:marLeft w:val="0"/>
      <w:marRight w:val="0"/>
      <w:marTop w:val="0"/>
      <w:marBottom w:val="0"/>
      <w:divBdr>
        <w:top w:val="none" w:sz="0" w:space="0" w:color="auto"/>
        <w:left w:val="none" w:sz="0" w:space="0" w:color="auto"/>
        <w:bottom w:val="none" w:sz="0" w:space="0" w:color="auto"/>
        <w:right w:val="none" w:sz="0" w:space="0" w:color="auto"/>
      </w:divBdr>
    </w:div>
    <w:div w:id="112555405">
      <w:bodyDiv w:val="1"/>
      <w:marLeft w:val="0"/>
      <w:marRight w:val="0"/>
      <w:marTop w:val="0"/>
      <w:marBottom w:val="0"/>
      <w:divBdr>
        <w:top w:val="none" w:sz="0" w:space="0" w:color="auto"/>
        <w:left w:val="none" w:sz="0" w:space="0" w:color="auto"/>
        <w:bottom w:val="none" w:sz="0" w:space="0" w:color="auto"/>
        <w:right w:val="none" w:sz="0" w:space="0" w:color="auto"/>
      </w:divBdr>
      <w:divsChild>
        <w:div w:id="2138911714">
          <w:marLeft w:val="0"/>
          <w:marRight w:val="0"/>
          <w:marTop w:val="0"/>
          <w:marBottom w:val="0"/>
          <w:divBdr>
            <w:top w:val="none" w:sz="0" w:space="0" w:color="auto"/>
            <w:left w:val="none" w:sz="0" w:space="0" w:color="auto"/>
            <w:bottom w:val="none" w:sz="0" w:space="0" w:color="auto"/>
            <w:right w:val="none" w:sz="0" w:space="0" w:color="auto"/>
          </w:divBdr>
          <w:divsChild>
            <w:div w:id="113082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4248">
      <w:bodyDiv w:val="1"/>
      <w:marLeft w:val="0"/>
      <w:marRight w:val="0"/>
      <w:marTop w:val="0"/>
      <w:marBottom w:val="0"/>
      <w:divBdr>
        <w:top w:val="none" w:sz="0" w:space="0" w:color="auto"/>
        <w:left w:val="none" w:sz="0" w:space="0" w:color="auto"/>
        <w:bottom w:val="none" w:sz="0" w:space="0" w:color="auto"/>
        <w:right w:val="none" w:sz="0" w:space="0" w:color="auto"/>
      </w:divBdr>
    </w:div>
    <w:div w:id="195705306">
      <w:bodyDiv w:val="1"/>
      <w:marLeft w:val="0"/>
      <w:marRight w:val="0"/>
      <w:marTop w:val="0"/>
      <w:marBottom w:val="0"/>
      <w:divBdr>
        <w:top w:val="none" w:sz="0" w:space="0" w:color="auto"/>
        <w:left w:val="none" w:sz="0" w:space="0" w:color="auto"/>
        <w:bottom w:val="none" w:sz="0" w:space="0" w:color="auto"/>
        <w:right w:val="none" w:sz="0" w:space="0" w:color="auto"/>
      </w:divBdr>
    </w:div>
    <w:div w:id="221866500">
      <w:bodyDiv w:val="1"/>
      <w:marLeft w:val="0"/>
      <w:marRight w:val="0"/>
      <w:marTop w:val="0"/>
      <w:marBottom w:val="0"/>
      <w:divBdr>
        <w:top w:val="none" w:sz="0" w:space="0" w:color="auto"/>
        <w:left w:val="none" w:sz="0" w:space="0" w:color="auto"/>
        <w:bottom w:val="none" w:sz="0" w:space="0" w:color="auto"/>
        <w:right w:val="none" w:sz="0" w:space="0" w:color="auto"/>
      </w:divBdr>
      <w:divsChild>
        <w:div w:id="258494116">
          <w:marLeft w:val="0"/>
          <w:marRight w:val="0"/>
          <w:marTop w:val="0"/>
          <w:marBottom w:val="0"/>
          <w:divBdr>
            <w:top w:val="none" w:sz="0" w:space="0" w:color="auto"/>
            <w:left w:val="none" w:sz="0" w:space="0" w:color="auto"/>
            <w:bottom w:val="none" w:sz="0" w:space="0" w:color="auto"/>
            <w:right w:val="none" w:sz="0" w:space="0" w:color="auto"/>
          </w:divBdr>
          <w:divsChild>
            <w:div w:id="7598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0753">
      <w:bodyDiv w:val="1"/>
      <w:marLeft w:val="0"/>
      <w:marRight w:val="0"/>
      <w:marTop w:val="0"/>
      <w:marBottom w:val="0"/>
      <w:divBdr>
        <w:top w:val="none" w:sz="0" w:space="0" w:color="auto"/>
        <w:left w:val="none" w:sz="0" w:space="0" w:color="auto"/>
        <w:bottom w:val="none" w:sz="0" w:space="0" w:color="auto"/>
        <w:right w:val="none" w:sz="0" w:space="0" w:color="auto"/>
      </w:divBdr>
    </w:div>
    <w:div w:id="327248697">
      <w:bodyDiv w:val="1"/>
      <w:marLeft w:val="0"/>
      <w:marRight w:val="0"/>
      <w:marTop w:val="0"/>
      <w:marBottom w:val="0"/>
      <w:divBdr>
        <w:top w:val="none" w:sz="0" w:space="0" w:color="auto"/>
        <w:left w:val="none" w:sz="0" w:space="0" w:color="auto"/>
        <w:bottom w:val="none" w:sz="0" w:space="0" w:color="auto"/>
        <w:right w:val="none" w:sz="0" w:space="0" w:color="auto"/>
      </w:divBdr>
    </w:div>
    <w:div w:id="419134014">
      <w:bodyDiv w:val="1"/>
      <w:marLeft w:val="0"/>
      <w:marRight w:val="0"/>
      <w:marTop w:val="0"/>
      <w:marBottom w:val="0"/>
      <w:divBdr>
        <w:top w:val="none" w:sz="0" w:space="0" w:color="auto"/>
        <w:left w:val="none" w:sz="0" w:space="0" w:color="auto"/>
        <w:bottom w:val="none" w:sz="0" w:space="0" w:color="auto"/>
        <w:right w:val="none" w:sz="0" w:space="0" w:color="auto"/>
      </w:divBdr>
      <w:divsChild>
        <w:div w:id="502553403">
          <w:marLeft w:val="0"/>
          <w:marRight w:val="0"/>
          <w:marTop w:val="0"/>
          <w:marBottom w:val="0"/>
          <w:divBdr>
            <w:top w:val="none" w:sz="0" w:space="0" w:color="auto"/>
            <w:left w:val="none" w:sz="0" w:space="0" w:color="auto"/>
            <w:bottom w:val="none" w:sz="0" w:space="0" w:color="auto"/>
            <w:right w:val="none" w:sz="0" w:space="0" w:color="auto"/>
          </w:divBdr>
          <w:divsChild>
            <w:div w:id="26118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75959">
      <w:bodyDiv w:val="1"/>
      <w:marLeft w:val="0"/>
      <w:marRight w:val="0"/>
      <w:marTop w:val="0"/>
      <w:marBottom w:val="0"/>
      <w:divBdr>
        <w:top w:val="none" w:sz="0" w:space="0" w:color="auto"/>
        <w:left w:val="none" w:sz="0" w:space="0" w:color="auto"/>
        <w:bottom w:val="none" w:sz="0" w:space="0" w:color="auto"/>
        <w:right w:val="none" w:sz="0" w:space="0" w:color="auto"/>
      </w:divBdr>
      <w:divsChild>
        <w:div w:id="750083416">
          <w:marLeft w:val="0"/>
          <w:marRight w:val="0"/>
          <w:marTop w:val="0"/>
          <w:marBottom w:val="0"/>
          <w:divBdr>
            <w:top w:val="none" w:sz="0" w:space="0" w:color="auto"/>
            <w:left w:val="none" w:sz="0" w:space="0" w:color="auto"/>
            <w:bottom w:val="none" w:sz="0" w:space="0" w:color="auto"/>
            <w:right w:val="none" w:sz="0" w:space="0" w:color="auto"/>
          </w:divBdr>
          <w:divsChild>
            <w:div w:id="125875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04476">
      <w:bodyDiv w:val="1"/>
      <w:marLeft w:val="0"/>
      <w:marRight w:val="0"/>
      <w:marTop w:val="0"/>
      <w:marBottom w:val="0"/>
      <w:divBdr>
        <w:top w:val="none" w:sz="0" w:space="0" w:color="auto"/>
        <w:left w:val="none" w:sz="0" w:space="0" w:color="auto"/>
        <w:bottom w:val="none" w:sz="0" w:space="0" w:color="auto"/>
        <w:right w:val="none" w:sz="0" w:space="0" w:color="auto"/>
      </w:divBdr>
      <w:divsChild>
        <w:div w:id="1235699568">
          <w:marLeft w:val="0"/>
          <w:marRight w:val="0"/>
          <w:marTop w:val="0"/>
          <w:marBottom w:val="0"/>
          <w:divBdr>
            <w:top w:val="none" w:sz="0" w:space="0" w:color="auto"/>
            <w:left w:val="none" w:sz="0" w:space="0" w:color="auto"/>
            <w:bottom w:val="none" w:sz="0" w:space="0" w:color="auto"/>
            <w:right w:val="none" w:sz="0" w:space="0" w:color="auto"/>
          </w:divBdr>
          <w:divsChild>
            <w:div w:id="1924757487">
              <w:marLeft w:val="0"/>
              <w:marRight w:val="0"/>
              <w:marTop w:val="0"/>
              <w:marBottom w:val="0"/>
              <w:divBdr>
                <w:top w:val="none" w:sz="0" w:space="0" w:color="auto"/>
                <w:left w:val="none" w:sz="0" w:space="0" w:color="auto"/>
                <w:bottom w:val="none" w:sz="0" w:space="0" w:color="auto"/>
                <w:right w:val="none" w:sz="0" w:space="0" w:color="auto"/>
              </w:divBdr>
              <w:divsChild>
                <w:div w:id="194668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517733">
      <w:bodyDiv w:val="1"/>
      <w:marLeft w:val="0"/>
      <w:marRight w:val="0"/>
      <w:marTop w:val="0"/>
      <w:marBottom w:val="0"/>
      <w:divBdr>
        <w:top w:val="none" w:sz="0" w:space="0" w:color="auto"/>
        <w:left w:val="none" w:sz="0" w:space="0" w:color="auto"/>
        <w:bottom w:val="none" w:sz="0" w:space="0" w:color="auto"/>
        <w:right w:val="none" w:sz="0" w:space="0" w:color="auto"/>
      </w:divBdr>
    </w:div>
    <w:div w:id="583807160">
      <w:bodyDiv w:val="1"/>
      <w:marLeft w:val="0"/>
      <w:marRight w:val="0"/>
      <w:marTop w:val="0"/>
      <w:marBottom w:val="0"/>
      <w:divBdr>
        <w:top w:val="none" w:sz="0" w:space="0" w:color="auto"/>
        <w:left w:val="none" w:sz="0" w:space="0" w:color="auto"/>
        <w:bottom w:val="none" w:sz="0" w:space="0" w:color="auto"/>
        <w:right w:val="none" w:sz="0" w:space="0" w:color="auto"/>
      </w:divBdr>
      <w:divsChild>
        <w:div w:id="2042394987">
          <w:marLeft w:val="0"/>
          <w:marRight w:val="0"/>
          <w:marTop w:val="0"/>
          <w:marBottom w:val="0"/>
          <w:divBdr>
            <w:top w:val="none" w:sz="0" w:space="0" w:color="auto"/>
            <w:left w:val="none" w:sz="0" w:space="0" w:color="auto"/>
            <w:bottom w:val="none" w:sz="0" w:space="0" w:color="auto"/>
            <w:right w:val="none" w:sz="0" w:space="0" w:color="auto"/>
          </w:divBdr>
          <w:divsChild>
            <w:div w:id="125870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18231">
      <w:bodyDiv w:val="1"/>
      <w:marLeft w:val="0"/>
      <w:marRight w:val="0"/>
      <w:marTop w:val="0"/>
      <w:marBottom w:val="0"/>
      <w:divBdr>
        <w:top w:val="none" w:sz="0" w:space="0" w:color="auto"/>
        <w:left w:val="none" w:sz="0" w:space="0" w:color="auto"/>
        <w:bottom w:val="none" w:sz="0" w:space="0" w:color="auto"/>
        <w:right w:val="none" w:sz="0" w:space="0" w:color="auto"/>
      </w:divBdr>
      <w:divsChild>
        <w:div w:id="1637443092">
          <w:marLeft w:val="0"/>
          <w:marRight w:val="0"/>
          <w:marTop w:val="0"/>
          <w:marBottom w:val="0"/>
          <w:divBdr>
            <w:top w:val="none" w:sz="0" w:space="0" w:color="auto"/>
            <w:left w:val="none" w:sz="0" w:space="0" w:color="auto"/>
            <w:bottom w:val="none" w:sz="0" w:space="0" w:color="auto"/>
            <w:right w:val="none" w:sz="0" w:space="0" w:color="auto"/>
          </w:divBdr>
          <w:divsChild>
            <w:div w:id="1182165485">
              <w:marLeft w:val="0"/>
              <w:marRight w:val="0"/>
              <w:marTop w:val="0"/>
              <w:marBottom w:val="0"/>
              <w:divBdr>
                <w:top w:val="none" w:sz="0" w:space="0" w:color="auto"/>
                <w:left w:val="none" w:sz="0" w:space="0" w:color="auto"/>
                <w:bottom w:val="none" w:sz="0" w:space="0" w:color="auto"/>
                <w:right w:val="none" w:sz="0" w:space="0" w:color="auto"/>
              </w:divBdr>
              <w:divsChild>
                <w:div w:id="21551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276727">
      <w:bodyDiv w:val="1"/>
      <w:marLeft w:val="0"/>
      <w:marRight w:val="0"/>
      <w:marTop w:val="0"/>
      <w:marBottom w:val="0"/>
      <w:divBdr>
        <w:top w:val="none" w:sz="0" w:space="0" w:color="auto"/>
        <w:left w:val="none" w:sz="0" w:space="0" w:color="auto"/>
        <w:bottom w:val="none" w:sz="0" w:space="0" w:color="auto"/>
        <w:right w:val="none" w:sz="0" w:space="0" w:color="auto"/>
      </w:divBdr>
    </w:div>
    <w:div w:id="1190339724">
      <w:bodyDiv w:val="1"/>
      <w:marLeft w:val="0"/>
      <w:marRight w:val="0"/>
      <w:marTop w:val="0"/>
      <w:marBottom w:val="0"/>
      <w:divBdr>
        <w:top w:val="none" w:sz="0" w:space="0" w:color="auto"/>
        <w:left w:val="none" w:sz="0" w:space="0" w:color="auto"/>
        <w:bottom w:val="none" w:sz="0" w:space="0" w:color="auto"/>
        <w:right w:val="none" w:sz="0" w:space="0" w:color="auto"/>
      </w:divBdr>
    </w:div>
    <w:div w:id="1286153796">
      <w:bodyDiv w:val="1"/>
      <w:marLeft w:val="0"/>
      <w:marRight w:val="0"/>
      <w:marTop w:val="0"/>
      <w:marBottom w:val="0"/>
      <w:divBdr>
        <w:top w:val="none" w:sz="0" w:space="0" w:color="auto"/>
        <w:left w:val="none" w:sz="0" w:space="0" w:color="auto"/>
        <w:bottom w:val="none" w:sz="0" w:space="0" w:color="auto"/>
        <w:right w:val="none" w:sz="0" w:space="0" w:color="auto"/>
      </w:divBdr>
    </w:div>
    <w:div w:id="1536889881">
      <w:bodyDiv w:val="1"/>
      <w:marLeft w:val="0"/>
      <w:marRight w:val="0"/>
      <w:marTop w:val="0"/>
      <w:marBottom w:val="0"/>
      <w:divBdr>
        <w:top w:val="none" w:sz="0" w:space="0" w:color="auto"/>
        <w:left w:val="none" w:sz="0" w:space="0" w:color="auto"/>
        <w:bottom w:val="none" w:sz="0" w:space="0" w:color="auto"/>
        <w:right w:val="none" w:sz="0" w:space="0" w:color="auto"/>
      </w:divBdr>
      <w:divsChild>
        <w:div w:id="1181361657">
          <w:marLeft w:val="0"/>
          <w:marRight w:val="0"/>
          <w:marTop w:val="0"/>
          <w:marBottom w:val="0"/>
          <w:divBdr>
            <w:top w:val="none" w:sz="0" w:space="0" w:color="auto"/>
            <w:left w:val="none" w:sz="0" w:space="0" w:color="auto"/>
            <w:bottom w:val="none" w:sz="0" w:space="0" w:color="auto"/>
            <w:right w:val="none" w:sz="0" w:space="0" w:color="auto"/>
          </w:divBdr>
          <w:divsChild>
            <w:div w:id="167983300">
              <w:marLeft w:val="0"/>
              <w:marRight w:val="0"/>
              <w:marTop w:val="0"/>
              <w:marBottom w:val="0"/>
              <w:divBdr>
                <w:top w:val="none" w:sz="0" w:space="0" w:color="auto"/>
                <w:left w:val="none" w:sz="0" w:space="0" w:color="auto"/>
                <w:bottom w:val="none" w:sz="0" w:space="0" w:color="auto"/>
                <w:right w:val="none" w:sz="0" w:space="0" w:color="auto"/>
              </w:divBdr>
              <w:divsChild>
                <w:div w:id="92518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172757">
      <w:bodyDiv w:val="1"/>
      <w:marLeft w:val="0"/>
      <w:marRight w:val="0"/>
      <w:marTop w:val="0"/>
      <w:marBottom w:val="0"/>
      <w:divBdr>
        <w:top w:val="none" w:sz="0" w:space="0" w:color="auto"/>
        <w:left w:val="none" w:sz="0" w:space="0" w:color="auto"/>
        <w:bottom w:val="none" w:sz="0" w:space="0" w:color="auto"/>
        <w:right w:val="none" w:sz="0" w:space="0" w:color="auto"/>
      </w:divBdr>
    </w:div>
    <w:div w:id="1625383307">
      <w:bodyDiv w:val="1"/>
      <w:marLeft w:val="0"/>
      <w:marRight w:val="0"/>
      <w:marTop w:val="0"/>
      <w:marBottom w:val="0"/>
      <w:divBdr>
        <w:top w:val="none" w:sz="0" w:space="0" w:color="auto"/>
        <w:left w:val="none" w:sz="0" w:space="0" w:color="auto"/>
        <w:bottom w:val="none" w:sz="0" w:space="0" w:color="auto"/>
        <w:right w:val="none" w:sz="0" w:space="0" w:color="auto"/>
      </w:divBdr>
      <w:divsChild>
        <w:div w:id="2076052210">
          <w:marLeft w:val="0"/>
          <w:marRight w:val="0"/>
          <w:marTop w:val="0"/>
          <w:marBottom w:val="0"/>
          <w:divBdr>
            <w:top w:val="none" w:sz="0" w:space="0" w:color="auto"/>
            <w:left w:val="none" w:sz="0" w:space="0" w:color="auto"/>
            <w:bottom w:val="none" w:sz="0" w:space="0" w:color="auto"/>
            <w:right w:val="none" w:sz="0" w:space="0" w:color="auto"/>
          </w:divBdr>
          <w:divsChild>
            <w:div w:id="116728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85843">
      <w:bodyDiv w:val="1"/>
      <w:marLeft w:val="0"/>
      <w:marRight w:val="0"/>
      <w:marTop w:val="0"/>
      <w:marBottom w:val="0"/>
      <w:divBdr>
        <w:top w:val="none" w:sz="0" w:space="0" w:color="auto"/>
        <w:left w:val="none" w:sz="0" w:space="0" w:color="auto"/>
        <w:bottom w:val="none" w:sz="0" w:space="0" w:color="auto"/>
        <w:right w:val="none" w:sz="0" w:space="0" w:color="auto"/>
      </w:divBdr>
    </w:div>
    <w:div w:id="1704935680">
      <w:bodyDiv w:val="1"/>
      <w:marLeft w:val="0"/>
      <w:marRight w:val="0"/>
      <w:marTop w:val="0"/>
      <w:marBottom w:val="0"/>
      <w:divBdr>
        <w:top w:val="none" w:sz="0" w:space="0" w:color="auto"/>
        <w:left w:val="none" w:sz="0" w:space="0" w:color="auto"/>
        <w:bottom w:val="none" w:sz="0" w:space="0" w:color="auto"/>
        <w:right w:val="none" w:sz="0" w:space="0" w:color="auto"/>
      </w:divBdr>
      <w:divsChild>
        <w:div w:id="490223199">
          <w:marLeft w:val="0"/>
          <w:marRight w:val="0"/>
          <w:marTop w:val="0"/>
          <w:marBottom w:val="0"/>
          <w:divBdr>
            <w:top w:val="none" w:sz="0" w:space="0" w:color="auto"/>
            <w:left w:val="none" w:sz="0" w:space="0" w:color="auto"/>
            <w:bottom w:val="none" w:sz="0" w:space="0" w:color="auto"/>
            <w:right w:val="none" w:sz="0" w:space="0" w:color="auto"/>
          </w:divBdr>
          <w:divsChild>
            <w:div w:id="94315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78447">
      <w:bodyDiv w:val="1"/>
      <w:marLeft w:val="0"/>
      <w:marRight w:val="0"/>
      <w:marTop w:val="0"/>
      <w:marBottom w:val="0"/>
      <w:divBdr>
        <w:top w:val="none" w:sz="0" w:space="0" w:color="auto"/>
        <w:left w:val="none" w:sz="0" w:space="0" w:color="auto"/>
        <w:bottom w:val="none" w:sz="0" w:space="0" w:color="auto"/>
        <w:right w:val="none" w:sz="0" w:space="0" w:color="auto"/>
      </w:divBdr>
    </w:div>
    <w:div w:id="1788424317">
      <w:bodyDiv w:val="1"/>
      <w:marLeft w:val="0"/>
      <w:marRight w:val="0"/>
      <w:marTop w:val="0"/>
      <w:marBottom w:val="0"/>
      <w:divBdr>
        <w:top w:val="none" w:sz="0" w:space="0" w:color="auto"/>
        <w:left w:val="none" w:sz="0" w:space="0" w:color="auto"/>
        <w:bottom w:val="none" w:sz="0" w:space="0" w:color="auto"/>
        <w:right w:val="none" w:sz="0" w:space="0" w:color="auto"/>
      </w:divBdr>
    </w:div>
    <w:div w:id="1963266935">
      <w:bodyDiv w:val="1"/>
      <w:marLeft w:val="0"/>
      <w:marRight w:val="0"/>
      <w:marTop w:val="0"/>
      <w:marBottom w:val="0"/>
      <w:divBdr>
        <w:top w:val="none" w:sz="0" w:space="0" w:color="auto"/>
        <w:left w:val="none" w:sz="0" w:space="0" w:color="auto"/>
        <w:bottom w:val="none" w:sz="0" w:space="0" w:color="auto"/>
        <w:right w:val="none" w:sz="0" w:space="0" w:color="auto"/>
      </w:divBdr>
    </w:div>
    <w:div w:id="2069763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6/09/relationships/commentsIds" Target="commentsIds.xml"/><Relationship Id="rId5" Type="http://schemas.openxmlformats.org/officeDocument/2006/relationships/comments" Target="comments.xml"/><Relationship Id="rId10"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2360</TotalTime>
  <Pages>1</Pages>
  <Words>900</Words>
  <Characters>5133</Characters>
  <Application>Microsoft Office Word</Application>
  <DocSecurity>0</DocSecurity>
  <Lines>42</Lines>
  <Paragraphs>12</Paragraphs>
  <ScaleCrop>false</ScaleCrop>
  <Company/>
  <LinksUpToDate>false</LinksUpToDate>
  <CharactersWithSpaces>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liuju86@hotmail.com</dc:creator>
  <cp:keywords/>
  <dc:description/>
  <cp:lastModifiedBy>hjy</cp:lastModifiedBy>
  <cp:revision>31</cp:revision>
  <dcterms:created xsi:type="dcterms:W3CDTF">2022-12-13T07:33:00Z</dcterms:created>
  <dcterms:modified xsi:type="dcterms:W3CDTF">2023-01-04T11:12:00Z</dcterms:modified>
</cp:coreProperties>
</file>